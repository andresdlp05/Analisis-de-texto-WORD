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7A6" w:rsidRPr="005707A6" w:rsidRDefault="005707A6" w:rsidP="005707A6">
      <w:pPr>
        <w:pStyle w:val="Normal1"/>
        <w:spacing w:before="0" w:beforeAutospacing="0" w:after="0" w:afterAutospacing="0" w:line="240" w:lineRule="atLeast"/>
        <w:jc w:val="both"/>
        <w:rPr>
          <w:rFonts w:ascii="Calibri" w:hAnsi="Calibri" w:cs="Calibri"/>
          <w:color w:val="000000"/>
          <w:sz w:val="32"/>
          <w:szCs w:val="32"/>
        </w:rPr>
      </w:pPr>
      <w:bookmarkStart w:id="0" w:name="_GoBack"/>
      <w:bookmarkEnd w:id="0"/>
      <w:r w:rsidRPr="005707A6">
        <w:rPr>
          <w:rFonts w:ascii="Calibri" w:hAnsi="Calibri" w:cs="Calibri"/>
          <w:color w:val="000000"/>
          <w:sz w:val="32"/>
          <w:szCs w:val="32"/>
        </w:rPr>
        <w:t>NOME: SÁVIO VINÍCIUS COSTA DO AMARAL</w:t>
      </w:r>
    </w:p>
    <w:p w:rsidR="005707A6" w:rsidRPr="005707A6" w:rsidRDefault="005707A6" w:rsidP="005707A6">
      <w:pPr>
        <w:pStyle w:val="Normal1"/>
        <w:spacing w:before="0" w:beforeAutospacing="0" w:after="0" w:afterAutospacing="0" w:line="240" w:lineRule="atLeast"/>
        <w:jc w:val="both"/>
        <w:rPr>
          <w:rFonts w:ascii="Calibri" w:hAnsi="Calibri" w:cs="Calibri"/>
          <w:color w:val="000000"/>
          <w:sz w:val="32"/>
          <w:szCs w:val="32"/>
        </w:rPr>
      </w:pPr>
      <w:r w:rsidRPr="005707A6">
        <w:rPr>
          <w:rFonts w:ascii="Calibri" w:hAnsi="Calibri" w:cs="Calibri"/>
          <w:color w:val="000000"/>
          <w:sz w:val="32"/>
          <w:szCs w:val="32"/>
        </w:rPr>
        <w:t>E-MAIL</w:t>
      </w:r>
      <w:r w:rsidRPr="005707A6">
        <w:rPr>
          <w:rStyle w:val="normalchar"/>
          <w:rFonts w:ascii="Calibri" w:hAnsi="Calibri" w:cs="Calibri"/>
          <w:color w:val="000000"/>
          <w:sz w:val="32"/>
          <w:szCs w:val="32"/>
        </w:rPr>
        <w:t>: </w:t>
      </w:r>
      <w:hyperlink r:id="rId5" w:tgtFrame="_blank" w:history="1">
        <w:r w:rsidRPr="005707A6">
          <w:rPr>
            <w:rStyle w:val="normalchar"/>
            <w:rFonts w:ascii="Calibri" w:hAnsi="Calibri" w:cs="Calibri"/>
            <w:color w:val="0563C1"/>
            <w:sz w:val="32"/>
            <w:szCs w:val="32"/>
            <w:u w:val="single"/>
          </w:rPr>
          <w:t>savio.vinicius00@gmail.com</w:t>
        </w:r>
      </w:hyperlink>
    </w:p>
    <w:p w:rsidR="005707A6" w:rsidRPr="005707A6" w:rsidRDefault="005707A6" w:rsidP="005707A6">
      <w:pPr>
        <w:pStyle w:val="Normal1"/>
        <w:spacing w:before="0" w:beforeAutospacing="0" w:after="0" w:afterAutospacing="0" w:line="240" w:lineRule="atLeast"/>
        <w:jc w:val="both"/>
        <w:rPr>
          <w:rFonts w:ascii="Calibri" w:hAnsi="Calibri" w:cs="Calibri"/>
          <w:color w:val="000000"/>
          <w:sz w:val="32"/>
          <w:szCs w:val="32"/>
        </w:rPr>
      </w:pPr>
      <w:bookmarkStart w:id="1" w:name="_gjdgxs"/>
      <w:bookmarkEnd w:id="1"/>
      <w:r w:rsidRPr="005707A6">
        <w:rPr>
          <w:rStyle w:val="normalchar"/>
          <w:rFonts w:ascii="Calibri" w:hAnsi="Calibri" w:cs="Calibri"/>
          <w:color w:val="000000"/>
          <w:sz w:val="32"/>
          <w:szCs w:val="32"/>
        </w:rPr>
        <w:t xml:space="preserve">Código de </w:t>
      </w:r>
      <w:proofErr w:type="gramStart"/>
      <w:r w:rsidRPr="005707A6">
        <w:rPr>
          <w:rStyle w:val="normalchar"/>
          <w:rFonts w:ascii="Calibri" w:hAnsi="Calibri" w:cs="Calibri"/>
          <w:color w:val="000000"/>
          <w:sz w:val="32"/>
          <w:szCs w:val="32"/>
        </w:rPr>
        <w:t>identificação :</w:t>
      </w:r>
      <w:proofErr w:type="gramEnd"/>
      <w:r w:rsidRPr="005707A6">
        <w:rPr>
          <w:rStyle w:val="normalchar"/>
          <w:rFonts w:ascii="Calibri" w:hAnsi="Calibri" w:cs="Calibri"/>
          <w:color w:val="000000"/>
          <w:sz w:val="32"/>
          <w:szCs w:val="32"/>
        </w:rPr>
        <w:t xml:space="preserve"> R1N099</w:t>
      </w:r>
    </w:p>
    <w:p w:rsidR="005707A6" w:rsidRPr="005707A6" w:rsidRDefault="005707A6" w:rsidP="005707A6">
      <w:pPr>
        <w:pStyle w:val="Normal1"/>
        <w:spacing w:before="0" w:beforeAutospacing="0" w:after="160" w:afterAutospacing="0" w:line="240" w:lineRule="atLeast"/>
        <w:jc w:val="both"/>
        <w:rPr>
          <w:rFonts w:ascii="Calibri" w:hAnsi="Calibri" w:cs="Calibri"/>
          <w:color w:val="000000"/>
          <w:sz w:val="32"/>
          <w:szCs w:val="32"/>
        </w:rPr>
      </w:pPr>
      <w:r w:rsidRPr="005707A6">
        <w:rPr>
          <w:rFonts w:ascii="Calibri" w:hAnsi="Calibri" w:cs="Calibri"/>
          <w:color w:val="000000"/>
          <w:sz w:val="32"/>
          <w:szCs w:val="32"/>
        </w:rPr>
        <w:t> </w:t>
      </w:r>
    </w:p>
    <w:p w:rsidR="005707A6" w:rsidRDefault="005707A6" w:rsidP="005707A6">
      <w:pPr>
        <w:pStyle w:val="Normal1"/>
        <w:spacing w:before="0" w:beforeAutospacing="0" w:after="160" w:afterAutospacing="0" w:line="24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5707A6" w:rsidRDefault="005707A6" w:rsidP="00774562">
      <w:pPr>
        <w:pStyle w:val="Normal1"/>
        <w:spacing w:before="0" w:beforeAutospacing="0" w:after="0" w:afterAutospacing="0" w:line="360" w:lineRule="atLeast"/>
        <w:ind w:left="280" w:firstLine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000000"/>
          <w:sz w:val="28"/>
          <w:szCs w:val="28"/>
        </w:rPr>
        <w:t>Um instrumento que deve ser controlado</w:t>
      </w:r>
    </w:p>
    <w:p w:rsidR="005707A6" w:rsidRDefault="005707A6" w:rsidP="00774562">
      <w:pPr>
        <w:pStyle w:val="Normal1"/>
        <w:spacing w:before="0" w:beforeAutospacing="0" w:after="160" w:afterAutospacing="0" w:line="24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5707A6" w:rsidRDefault="005707A6" w:rsidP="00774562">
      <w:pPr>
        <w:pStyle w:val="Normal1"/>
        <w:spacing w:before="0" w:beforeAutospacing="0" w:after="0" w:afterAutospacing="0" w:line="360" w:lineRule="atLeast"/>
        <w:ind w:left="280" w:firstLine="720"/>
        <w:jc w:val="both"/>
        <w:rPr>
          <w:rFonts w:ascii="Calibri" w:hAnsi="Calibri" w:cs="Calibri"/>
          <w:color w:val="000000"/>
          <w:sz w:val="22"/>
          <w:szCs w:val="22"/>
        </w:rPr>
      </w:pPr>
      <w:commentRangeStart w:id="2"/>
      <w:r>
        <w:rPr>
          <w:rStyle w:val="normalchar"/>
          <w:rFonts w:ascii="Arial" w:hAnsi="Arial" w:cs="Arial"/>
          <w:color w:val="000000"/>
          <w:sz w:val="28"/>
          <w:szCs w:val="28"/>
        </w:rPr>
        <w:t>Atualmente, existe um fluxo contínuo de informações que impulsionaram uma interação mais efetiva e rápida entre todos. Essas transformações provocaram mudanças profundas</w:t>
      </w:r>
      <w:proofErr w:type="gramStart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sobretudo</w:t>
      </w:r>
      <w:proofErr w:type="gramEnd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em relação ao uso de celulares, em que o grande problema é na maneira que as pessoas o utilizam, tornando-o um anjo ou um demônio para o cidadão.</w:t>
      </w:r>
      <w:commentRangeEnd w:id="2"/>
      <w:r w:rsidR="0077456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"/>
      </w:r>
    </w:p>
    <w:p w:rsidR="005707A6" w:rsidRDefault="005707A6" w:rsidP="00774562">
      <w:pPr>
        <w:pStyle w:val="Normal1"/>
        <w:spacing w:before="0" w:beforeAutospacing="0" w:after="0" w:afterAutospacing="0" w:line="360" w:lineRule="atLeast"/>
        <w:ind w:left="280" w:firstLine="720"/>
        <w:jc w:val="both"/>
        <w:rPr>
          <w:rFonts w:ascii="Calibri" w:hAnsi="Calibri" w:cs="Calibri"/>
          <w:color w:val="000000"/>
          <w:sz w:val="22"/>
          <w:szCs w:val="22"/>
        </w:rPr>
      </w:pPr>
      <w:commentRangeStart w:id="3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No que se refere ao uso do celular, </w:t>
      </w:r>
      <w:commentRangeStart w:id="4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tem-se </w:t>
      </w:r>
      <w:commentRangeEnd w:id="4"/>
      <w:r w:rsidR="0077456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4"/>
      </w:r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que pode ser usado de maneira benéfica </w:t>
      </w:r>
      <w:del w:id="5" w:author="ZPC" w:date="2019-05-11T18:45:00Z">
        <w:r w:rsidDel="00774562">
          <w:rPr>
            <w:rStyle w:val="normalchar"/>
            <w:rFonts w:ascii="Arial" w:hAnsi="Arial" w:cs="Arial"/>
            <w:color w:val="000000"/>
            <w:sz w:val="28"/>
            <w:szCs w:val="28"/>
          </w:rPr>
          <w:delText>a</w:delText>
        </w:r>
      </w:del>
      <w:ins w:id="6" w:author="ZPC" w:date="2019-05-11T18:45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à</w:t>
        </w:r>
      </w:ins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pessoa, como por exemplo, para fins educativos, em que o uso pedagógico da tecnologia pode muito a contribuir com a motivação dos </w:t>
      </w:r>
      <w:del w:id="7" w:author="ZPC" w:date="2019-05-11T18:45:00Z">
        <w:r w:rsidDel="00774562">
          <w:rPr>
            <w:rStyle w:val="normalchar"/>
            <w:rFonts w:ascii="Arial" w:hAnsi="Arial" w:cs="Arial"/>
            <w:color w:val="000000"/>
            <w:sz w:val="28"/>
            <w:szCs w:val="28"/>
          </w:rPr>
          <w:delText>estudantes</w:delText>
        </w:r>
      </w:del>
      <w:proofErr w:type="gramStart"/>
      <w:ins w:id="8" w:author="ZPC" w:date="2019-05-11T18:45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estudantes.</w:t>
        </w:r>
        <w:commentRangeEnd w:id="3"/>
        <w:proofErr w:type="gramEnd"/>
        <w:r w:rsidR="00774562">
          <w:rPr>
            <w:rStyle w:val="Refdecomentrio"/>
            <w:rFonts w:asciiTheme="minorHAnsi" w:eastAsiaTheme="minorHAnsi" w:hAnsiTheme="minorHAnsi" w:cstheme="minorBidi"/>
            <w:lang w:eastAsia="en-US"/>
          </w:rPr>
          <w:commentReference w:id="3"/>
        </w:r>
      </w:ins>
    </w:p>
    <w:p w:rsidR="005707A6" w:rsidRDefault="005707A6" w:rsidP="00774562">
      <w:pPr>
        <w:pStyle w:val="Normal1"/>
        <w:spacing w:before="0" w:beforeAutospacing="0" w:after="0" w:afterAutospacing="0" w:line="360" w:lineRule="atLeast"/>
        <w:ind w:left="280" w:firstLine="720"/>
        <w:jc w:val="both"/>
        <w:rPr>
          <w:rFonts w:ascii="Calibri" w:hAnsi="Calibri" w:cs="Calibri"/>
          <w:color w:val="000000"/>
          <w:sz w:val="22"/>
          <w:szCs w:val="22"/>
        </w:rPr>
      </w:pPr>
      <w:commentRangeStart w:id="9"/>
      <w:r>
        <w:rPr>
          <w:rStyle w:val="normalchar"/>
          <w:rFonts w:ascii="Arial" w:hAnsi="Arial" w:cs="Arial"/>
          <w:color w:val="000000"/>
          <w:sz w:val="28"/>
          <w:szCs w:val="28"/>
        </w:rPr>
        <w:t>Onde</w:t>
      </w:r>
      <w:commentRangeEnd w:id="9"/>
      <w:r w:rsidR="0077456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9"/>
      </w:r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a Assembleia Legislativa do estado de São Paulo aprovou, em outubro de 2017, a proposta que permite o uso de celulares em salas de aulas</w:t>
      </w:r>
      <w:ins w:id="10" w:author="ZPC" w:date="2019-05-11T18:46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. P</w:t>
        </w:r>
      </w:ins>
      <w:del w:id="11" w:author="ZPC" w:date="2019-05-11T18:46:00Z">
        <w:r w:rsidDel="00774562">
          <w:rPr>
            <w:rStyle w:val="normalchar"/>
            <w:rFonts w:ascii="Arial" w:hAnsi="Arial" w:cs="Arial"/>
            <w:color w:val="000000"/>
            <w:sz w:val="28"/>
            <w:szCs w:val="28"/>
          </w:rPr>
          <w:delText>, p</w:delText>
        </w:r>
      </w:del>
      <w:r>
        <w:rPr>
          <w:rStyle w:val="normalchar"/>
          <w:rFonts w:ascii="Arial" w:hAnsi="Arial" w:cs="Arial"/>
          <w:color w:val="000000"/>
          <w:sz w:val="28"/>
          <w:szCs w:val="28"/>
        </w:rPr>
        <w:t>orém, o maior desfio das escolas é aprender a inserir esses aparelhos de forma eficiente e adequad</w:t>
      </w:r>
      <w:ins w:id="12" w:author="ZPC" w:date="2019-05-11T18:46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a</w:t>
        </w:r>
      </w:ins>
      <w:del w:id="13" w:author="ZPC" w:date="2019-05-11T18:46:00Z">
        <w:r w:rsidDel="00774562">
          <w:rPr>
            <w:rStyle w:val="normalchar"/>
            <w:rFonts w:ascii="Arial" w:hAnsi="Arial" w:cs="Arial"/>
            <w:color w:val="000000"/>
            <w:sz w:val="28"/>
            <w:szCs w:val="28"/>
          </w:rPr>
          <w:delText>o</w:delText>
        </w:r>
      </w:del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para o melhor desenvolvimento e aproveitamento dos estudantes, </w:t>
      </w:r>
      <w:commentRangeStart w:id="14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em que utilizados de forma correta, os celulares em salas de aula têm o poder de melhorar sobremaneira a motivação e o nível de aprendizagem dos alunos chamando a atenção daquele aluno desinteressado e </w:t>
      </w:r>
      <w:proofErr w:type="spellStart"/>
      <w:r>
        <w:rPr>
          <w:rStyle w:val="normalchar"/>
          <w:rFonts w:ascii="Arial" w:hAnsi="Arial" w:cs="Arial"/>
          <w:color w:val="000000"/>
          <w:sz w:val="28"/>
          <w:szCs w:val="28"/>
        </w:rPr>
        <w:t>transform</w:t>
      </w:r>
      <w:ins w:id="15" w:author="ZPC" w:date="2019-05-11T18:47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á-lo</w:t>
        </w:r>
      </w:ins>
      <w:del w:id="16" w:author="ZPC" w:date="2019-05-11T18:47:00Z">
        <w:r w:rsidDel="00774562">
          <w:rPr>
            <w:rStyle w:val="normalchar"/>
            <w:rFonts w:ascii="Arial" w:hAnsi="Arial" w:cs="Arial"/>
            <w:color w:val="000000"/>
            <w:sz w:val="28"/>
            <w:szCs w:val="28"/>
          </w:rPr>
          <w:delText>a</w:delText>
        </w:r>
      </w:del>
      <w:r>
        <w:rPr>
          <w:rStyle w:val="normalchar"/>
          <w:rFonts w:ascii="Arial" w:hAnsi="Arial" w:cs="Arial"/>
          <w:color w:val="000000"/>
          <w:sz w:val="28"/>
          <w:szCs w:val="28"/>
        </w:rPr>
        <w:t>-lo</w:t>
      </w:r>
      <w:proofErr w:type="spellEnd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em uma pessoa mais participativa</w:t>
      </w:r>
      <w:commentRangeEnd w:id="14"/>
      <w:proofErr w:type="gramStart"/>
      <w:r w:rsidR="0077456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4"/>
      </w:r>
      <w:proofErr w:type="gramEnd"/>
    </w:p>
    <w:p w:rsidR="005707A6" w:rsidRDefault="005707A6" w:rsidP="00774562">
      <w:pPr>
        <w:pStyle w:val="Normal1"/>
        <w:spacing w:before="0" w:beforeAutospacing="0" w:after="0" w:afterAutospacing="0" w:line="360" w:lineRule="atLeast"/>
        <w:ind w:left="280" w:firstLine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000000"/>
          <w:sz w:val="28"/>
          <w:szCs w:val="28"/>
        </w:rPr>
        <w:t>Além disso, possui a grande vantagem de serem ótimas ferramentas de apoio aos professores para preparar aulas, compartilhar material de apoio, realizar avaliações e testes</w:t>
      </w:r>
      <w:del w:id="17" w:author="ZPC" w:date="2019-05-11T18:47:00Z">
        <w:r w:rsidDel="00774562">
          <w:rPr>
            <w:rStyle w:val="normalchar"/>
            <w:rFonts w:ascii="Arial" w:hAnsi="Arial" w:cs="Arial"/>
            <w:color w:val="000000"/>
            <w:sz w:val="28"/>
            <w:szCs w:val="28"/>
          </w:rPr>
          <w:delText>,</w:delText>
        </w:r>
      </w:del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e</w:t>
      </w:r>
      <w:ins w:id="18" w:author="ZPC" w:date="2019-05-11T18:47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,</w:t>
        </w:r>
      </w:ins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até mesmo</w:t>
      </w:r>
      <w:ins w:id="19" w:author="ZPC" w:date="2019-05-11T18:47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, propiciar</w:t>
        </w:r>
      </w:ins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a correção de atividades, </w:t>
      </w:r>
      <w:proofErr w:type="gramStart"/>
      <w:r>
        <w:rPr>
          <w:rStyle w:val="normalchar"/>
          <w:rFonts w:ascii="Arial" w:hAnsi="Arial" w:cs="Arial"/>
          <w:color w:val="000000"/>
          <w:sz w:val="28"/>
          <w:szCs w:val="28"/>
        </w:rPr>
        <w:t>otimizando</w:t>
      </w:r>
      <w:proofErr w:type="gramEnd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o tempo necessário.</w:t>
      </w:r>
    </w:p>
    <w:p w:rsidR="005707A6" w:rsidRDefault="005707A6" w:rsidP="00774562">
      <w:pPr>
        <w:pStyle w:val="Normal1"/>
        <w:spacing w:before="0" w:beforeAutospacing="0" w:after="0" w:afterAutospacing="0" w:line="360" w:lineRule="atLeast"/>
        <w:ind w:left="280" w:firstLine="720"/>
        <w:jc w:val="both"/>
        <w:rPr>
          <w:rFonts w:ascii="Calibri" w:hAnsi="Calibri" w:cs="Calibri"/>
          <w:color w:val="000000"/>
          <w:sz w:val="22"/>
          <w:szCs w:val="22"/>
        </w:rPr>
      </w:pPr>
      <w:commentRangeStart w:id="20"/>
      <w:commentRangeStart w:id="21"/>
      <w:r>
        <w:rPr>
          <w:rStyle w:val="normalchar"/>
          <w:rFonts w:ascii="Arial" w:hAnsi="Arial" w:cs="Arial"/>
          <w:color w:val="000000"/>
          <w:sz w:val="28"/>
          <w:szCs w:val="28"/>
        </w:rPr>
        <w:t>Portanto, o princípio que preside a todas estas medidas</w:t>
      </w:r>
      <w:commentRangeEnd w:id="20"/>
      <w:r w:rsidR="0077456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0"/>
      </w:r>
      <w:r>
        <w:rPr>
          <w:rStyle w:val="normalchar"/>
          <w:rFonts w:ascii="Arial" w:hAnsi="Arial" w:cs="Arial"/>
          <w:color w:val="000000"/>
          <w:sz w:val="28"/>
          <w:szCs w:val="28"/>
        </w:rPr>
        <w:t>, é a de que o celular</w:t>
      </w:r>
      <w:ins w:id="22" w:author="ZPC" w:date="2019-05-11T18:48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,</w:t>
        </w:r>
      </w:ins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usado de maneira correta, torna-se um anjo para a pessoa</w:t>
      </w:r>
      <w:ins w:id="23" w:author="ZPC" w:date="2019-05-11T18:48:00Z">
        <w:r w:rsidR="00774562">
          <w:rPr>
            <w:rStyle w:val="normalchar"/>
            <w:rFonts w:ascii="Arial" w:hAnsi="Arial" w:cs="Arial"/>
            <w:color w:val="000000"/>
            <w:sz w:val="28"/>
            <w:szCs w:val="28"/>
          </w:rPr>
          <w:t>. C</w:t>
        </w:r>
      </w:ins>
      <w:del w:id="24" w:author="ZPC" w:date="2019-05-11T18:48:00Z">
        <w:r w:rsidDel="00774562">
          <w:rPr>
            <w:rStyle w:val="normalchar"/>
            <w:rFonts w:ascii="Arial" w:hAnsi="Arial" w:cs="Arial"/>
            <w:color w:val="000000"/>
            <w:sz w:val="28"/>
            <w:szCs w:val="28"/>
          </w:rPr>
          <w:delText xml:space="preserve"> e c</w:delText>
        </w:r>
      </w:del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abe aos pais ou responsáveis </w:t>
      </w:r>
      <w:r w:rsidRPr="00774562">
        <w:rPr>
          <w:rStyle w:val="normalchar"/>
          <w:rFonts w:ascii="Arial" w:hAnsi="Arial" w:cs="Arial"/>
          <w:color w:val="000000"/>
          <w:sz w:val="28"/>
          <w:szCs w:val="28"/>
          <w:highlight w:val="yellow"/>
        </w:rPr>
        <w:t>conduzirem</w:t>
      </w:r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os filhos desde cedo a usar o celular para benefício próprio, para que elas consigam um melhor desenvolvimento e </w:t>
      </w:r>
      <w:proofErr w:type="gramStart"/>
      <w:r>
        <w:rPr>
          <w:rStyle w:val="normalchar"/>
          <w:rFonts w:ascii="Arial" w:hAnsi="Arial" w:cs="Arial"/>
          <w:color w:val="000000"/>
          <w:sz w:val="28"/>
          <w:szCs w:val="28"/>
        </w:rPr>
        <w:t>cabe</w:t>
      </w:r>
      <w:proofErr w:type="gramEnd"/>
      <w:r>
        <w:rPr>
          <w:rStyle w:val="normalchar"/>
          <w:rFonts w:ascii="Arial" w:hAnsi="Arial" w:cs="Arial"/>
          <w:color w:val="000000"/>
          <w:sz w:val="28"/>
          <w:szCs w:val="28"/>
        </w:rPr>
        <w:t xml:space="preserve"> as </w:t>
      </w:r>
      <w:r>
        <w:rPr>
          <w:rStyle w:val="normalchar"/>
          <w:rFonts w:ascii="Arial" w:hAnsi="Arial" w:cs="Arial"/>
          <w:color w:val="000000"/>
          <w:sz w:val="28"/>
          <w:szCs w:val="28"/>
        </w:rPr>
        <w:lastRenderedPageBreak/>
        <w:t>escolas junto com o MEC, realizar ações educativas e auxiliar projetos e campanhas sobre os risco do mau uso dos celulares, afim de que o uso dos celulares se desprendam de ser considerado um demônio por muitas pessoas. </w:t>
      </w:r>
    </w:p>
    <w:p w:rsidR="005707A6" w:rsidRDefault="005707A6" w:rsidP="00774562">
      <w:pPr>
        <w:pStyle w:val="Normal1"/>
        <w:spacing w:before="0" w:beforeAutospacing="0" w:after="160" w:afterAutospacing="0" w:line="24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commentRangeEnd w:id="21"/>
      <w:r w:rsidR="0077456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1"/>
      </w:r>
    </w:p>
    <w:p w:rsidR="00774562" w:rsidRDefault="00774562" w:rsidP="00774562">
      <w:pPr>
        <w:jc w:val="both"/>
        <w:rPr>
          <w:ins w:id="25" w:author="ZPC" w:date="2019-05-11T18:50:00Z"/>
          <w:rFonts w:ascii="Arial Black" w:hAnsi="Arial Black"/>
          <w:color w:val="FF0000"/>
        </w:rPr>
      </w:pPr>
      <w:ins w:id="26" w:author="ZPC" w:date="2019-05-11T18:50:00Z">
        <w:r>
          <w:rPr>
            <w:rFonts w:ascii="Arial Black" w:hAnsi="Arial Black"/>
            <w:color w:val="FF0000"/>
          </w:rPr>
          <w:t>Além de abusar de frases que não fazem o menor sentido, sua redação tem todos os problemas possíveis: coesão, coerência, adequação vocabular, conhecimento gramatical.</w:t>
        </w:r>
      </w:ins>
    </w:p>
    <w:p w:rsidR="00774562" w:rsidRDefault="00774562" w:rsidP="00774562">
      <w:pPr>
        <w:jc w:val="both"/>
        <w:rPr>
          <w:ins w:id="27" w:author="ZPC" w:date="2019-05-11T18:50:00Z"/>
          <w:rFonts w:ascii="Arial Black" w:hAnsi="Arial Black"/>
          <w:color w:val="FF0000"/>
        </w:rPr>
      </w:pPr>
      <w:ins w:id="28" w:author="ZPC" w:date="2019-05-11T18:50:00Z">
        <w:r>
          <w:rPr>
            <w:rFonts w:ascii="Arial Black" w:hAnsi="Arial Black"/>
            <w:color w:val="FF0000"/>
          </w:rPr>
          <w:t>Falta muita leitura nesta história.</w:t>
        </w:r>
      </w:ins>
    </w:p>
    <w:p w:rsidR="00774562" w:rsidRDefault="00774562" w:rsidP="00774562">
      <w:pPr>
        <w:jc w:val="both"/>
        <w:rPr>
          <w:ins w:id="29" w:author="ZPC" w:date="2019-05-11T18:50:00Z"/>
          <w:rFonts w:ascii="Arial Black" w:hAnsi="Arial Black"/>
          <w:color w:val="FF0000"/>
        </w:rPr>
      </w:pPr>
      <w:ins w:id="30" w:author="ZPC" w:date="2019-05-11T18:50:00Z">
        <w:r>
          <w:rPr>
            <w:rFonts w:ascii="Arial Black" w:hAnsi="Arial Black"/>
            <w:color w:val="FF0000"/>
          </w:rPr>
          <w:t xml:space="preserve">O que conta a nosso favor é que estamos apenas no início da caminhada. Observe as correções e faça a reescritura. </w:t>
        </w:r>
      </w:ins>
    </w:p>
    <w:p w:rsidR="00774562" w:rsidRDefault="00774562" w:rsidP="00774562">
      <w:pPr>
        <w:jc w:val="both"/>
        <w:rPr>
          <w:ins w:id="31" w:author="ZPC" w:date="2019-05-11T18:50:00Z"/>
          <w:rFonts w:ascii="Arial Black" w:hAnsi="Arial Black"/>
          <w:color w:val="FF0000"/>
        </w:rPr>
      </w:pPr>
      <w:ins w:id="32" w:author="ZPC" w:date="2019-05-11T18:50:00Z">
        <w:r>
          <w:rPr>
            <w:rFonts w:ascii="Arial Black" w:hAnsi="Arial Black"/>
            <w:color w:val="FF0000"/>
          </w:rPr>
          <w:t>Nota 2,0</w:t>
        </w:r>
      </w:ins>
    </w:p>
    <w:p w:rsidR="004F6E26" w:rsidRDefault="004F6E26" w:rsidP="00774562">
      <w:pPr>
        <w:jc w:val="both"/>
      </w:pPr>
    </w:p>
    <w:sectPr w:rsidR="004F6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ZPC" w:date="2019-05-11T18:50:00Z" w:initials="Z">
    <w:p w:rsidR="00774562" w:rsidRDefault="00774562">
      <w:pPr>
        <w:pStyle w:val="Textodecomentrio"/>
      </w:pPr>
      <w:r>
        <w:rPr>
          <w:rStyle w:val="Refdecomentrio"/>
        </w:rPr>
        <w:annotationRef/>
      </w:r>
      <w:r>
        <w:t>Fala, fala... E não diz nada.</w:t>
      </w:r>
    </w:p>
  </w:comment>
  <w:comment w:id="4" w:author="ZPC" w:date="2019-05-11T18:50:00Z" w:initials="Z">
    <w:p w:rsidR="00774562" w:rsidRDefault="00774562">
      <w:pPr>
        <w:pStyle w:val="Textodecomentrio"/>
      </w:pPr>
      <w:r>
        <w:rPr>
          <w:rStyle w:val="Refdecomentrio"/>
        </w:rPr>
        <w:annotationRef/>
      </w:r>
      <w:r>
        <w:t>O que é isso?</w:t>
      </w:r>
    </w:p>
  </w:comment>
  <w:comment w:id="3" w:author="ZPC" w:date="2019-05-11T18:50:00Z" w:initials="Z">
    <w:p w:rsidR="00774562" w:rsidRDefault="00774562">
      <w:pPr>
        <w:pStyle w:val="Textodecomentrio"/>
      </w:pPr>
      <w:r>
        <w:rPr>
          <w:rStyle w:val="Refdecomentrio"/>
        </w:rPr>
        <w:annotationRef/>
      </w:r>
      <w:r>
        <w:t>Muito confuso.</w:t>
      </w:r>
    </w:p>
  </w:comment>
  <w:comment w:id="9" w:author="ZPC" w:date="2019-05-11T18:50:00Z" w:initials="Z">
    <w:p w:rsidR="00774562" w:rsidRDefault="00774562">
      <w:pPr>
        <w:pStyle w:val="Textodecomentrio"/>
      </w:pPr>
      <w:r>
        <w:rPr>
          <w:rStyle w:val="Refdecomentrio"/>
        </w:rPr>
        <w:annotationRef/>
      </w:r>
      <w:r>
        <w:t>Esse onde não faz o menor sentido.</w:t>
      </w:r>
    </w:p>
  </w:comment>
  <w:comment w:id="14" w:author="ZPC" w:date="2019-05-11T18:50:00Z" w:initials="Z">
    <w:p w:rsidR="00774562" w:rsidRDefault="00774562">
      <w:pPr>
        <w:pStyle w:val="Textodecomentrio"/>
      </w:pPr>
      <w:r>
        <w:rPr>
          <w:rStyle w:val="Refdecomentrio"/>
        </w:rPr>
        <w:annotationRef/>
      </w:r>
      <w:r>
        <w:t>Totalmente confuso</w:t>
      </w:r>
      <w:proofErr w:type="gramStart"/>
      <w:r>
        <w:t>!!!</w:t>
      </w:r>
      <w:proofErr w:type="gramEnd"/>
    </w:p>
  </w:comment>
  <w:comment w:id="20" w:author="ZPC" w:date="2019-05-11T18:50:00Z" w:initials="Z">
    <w:p w:rsidR="00774562" w:rsidRDefault="00774562">
      <w:pPr>
        <w:pStyle w:val="Textodecomentrio"/>
      </w:pPr>
      <w:r>
        <w:rPr>
          <w:rStyle w:val="Refdecomentrio"/>
        </w:rPr>
        <w:annotationRef/>
      </w:r>
      <w:r>
        <w:t>Confuso.</w:t>
      </w:r>
    </w:p>
  </w:comment>
  <w:comment w:id="21" w:author="ZPC" w:date="2019-05-11T18:50:00Z" w:initials="Z">
    <w:p w:rsidR="00774562" w:rsidRDefault="00774562">
      <w:pPr>
        <w:pStyle w:val="Textodecomentrio"/>
      </w:pPr>
      <w:r>
        <w:rPr>
          <w:rStyle w:val="Refdecomentrio"/>
        </w:rPr>
        <w:annotationRef/>
      </w:r>
      <w:r>
        <w:t>Final terrível.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A6"/>
    <w:rsid w:val="004F6E26"/>
    <w:rsid w:val="005707A6"/>
    <w:rsid w:val="0077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basedOn w:val="Normal"/>
    <w:rsid w:val="0057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char">
    <w:name w:val="normal__char"/>
    <w:basedOn w:val="Fontepargpadro"/>
    <w:rsid w:val="005707A6"/>
  </w:style>
  <w:style w:type="character" w:styleId="Refdecomentrio">
    <w:name w:val="annotation reference"/>
    <w:basedOn w:val="Fontepargpadro"/>
    <w:uiPriority w:val="99"/>
    <w:semiHidden/>
    <w:unhideWhenUsed/>
    <w:rsid w:val="007745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45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45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45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456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basedOn w:val="Normal"/>
    <w:rsid w:val="0057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char">
    <w:name w:val="normal__char"/>
    <w:basedOn w:val="Fontepargpadro"/>
    <w:rsid w:val="005707A6"/>
  </w:style>
  <w:style w:type="character" w:styleId="Refdecomentrio">
    <w:name w:val="annotation reference"/>
    <w:basedOn w:val="Fontepargpadro"/>
    <w:uiPriority w:val="99"/>
    <w:semiHidden/>
    <w:unhideWhenUsed/>
    <w:rsid w:val="007745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45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45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45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456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s://webmail.fgv.br/owa/portugues@fgv.br/redir.aspx?C=WUp16Pv1VBHyPNnIQSxI4TR-63lwpxUMivFgnFdHN0nN5ZPbwNHWCA..&amp;URL=mailto%3asavio.vinicius00%40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ZPC</dc:creator>
  <cp:lastModifiedBy>ZPC</cp:lastModifiedBy>
  <cp:revision>2</cp:revision>
  <dcterms:created xsi:type="dcterms:W3CDTF">2019-05-06T01:19:00Z</dcterms:created>
  <dcterms:modified xsi:type="dcterms:W3CDTF">2019-05-11T21:50:00Z</dcterms:modified>
</cp:coreProperties>
</file>