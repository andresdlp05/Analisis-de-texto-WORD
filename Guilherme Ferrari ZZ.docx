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488C" w:rsidRDefault="00DC488C" w:rsidP="00DC488C">
      <w:pPr>
        <w:pStyle w:val="body0020text007c2"/>
        <w:spacing w:before="0" w:beforeAutospacing="0" w:after="0" w:afterAutospacing="0" w:line="500" w:lineRule="atLeast"/>
        <w:jc w:val="both"/>
        <w:textAlignment w:val="baseline"/>
        <w:rPr>
          <w:rFonts w:ascii="Arial" w:hAnsi="Arial" w:cs="Arial"/>
          <w:color w:val="000000"/>
          <w:sz w:val="28"/>
          <w:szCs w:val="28"/>
        </w:rPr>
      </w:pPr>
      <w:r>
        <w:rPr>
          <w:rStyle w:val="body0020text007c2char"/>
          <w:rFonts w:ascii="Arial" w:hAnsi="Arial" w:cs="Arial"/>
          <w:color w:val="000000"/>
          <w:sz w:val="28"/>
          <w:szCs w:val="28"/>
        </w:rPr>
        <w:t>Nome: Guilherme Ferrari de Carvalho</w:t>
      </w:r>
    </w:p>
    <w:p w:rsidR="00DC488C" w:rsidRDefault="00DC488C" w:rsidP="00DC488C">
      <w:pPr>
        <w:pStyle w:val="body0020text007c2"/>
        <w:spacing w:before="0" w:beforeAutospacing="0" w:after="0" w:afterAutospacing="0" w:line="500" w:lineRule="atLeast"/>
        <w:jc w:val="both"/>
        <w:textAlignment w:val="baseline"/>
        <w:rPr>
          <w:rFonts w:ascii="Arial" w:hAnsi="Arial" w:cs="Arial"/>
          <w:color w:val="000000"/>
          <w:sz w:val="28"/>
          <w:szCs w:val="28"/>
        </w:rPr>
      </w:pPr>
      <w:proofErr w:type="spellStart"/>
      <w:r>
        <w:rPr>
          <w:rStyle w:val="body0020text007c2char"/>
          <w:rFonts w:ascii="Arial" w:hAnsi="Arial" w:cs="Arial"/>
          <w:color w:val="000000"/>
          <w:sz w:val="28"/>
          <w:szCs w:val="28"/>
        </w:rPr>
        <w:t>Email</w:t>
      </w:r>
      <w:proofErr w:type="spellEnd"/>
      <w:r>
        <w:rPr>
          <w:rStyle w:val="body0020text007c2char"/>
          <w:rFonts w:ascii="Arial" w:hAnsi="Arial" w:cs="Arial"/>
          <w:color w:val="000000"/>
          <w:sz w:val="28"/>
          <w:szCs w:val="28"/>
        </w:rPr>
        <w:t>: guiferraricarvalho.gf@gmail.com</w:t>
      </w:r>
    </w:p>
    <w:p w:rsidR="00DC488C" w:rsidRDefault="00DC488C" w:rsidP="00DC488C">
      <w:pPr>
        <w:pStyle w:val="body0020text007c3"/>
        <w:spacing w:before="0" w:beforeAutospacing="0" w:after="540" w:afterAutospacing="0" w:line="300" w:lineRule="atLeast"/>
        <w:ind w:right="20"/>
        <w:jc w:val="both"/>
        <w:textAlignment w:val="baseline"/>
        <w:rPr>
          <w:rStyle w:val="body0020text007c3char"/>
          <w:rFonts w:ascii="Arial" w:hAnsi="Arial" w:cs="Arial"/>
          <w:b/>
          <w:bCs/>
          <w:color w:val="000000"/>
          <w:sz w:val="28"/>
          <w:szCs w:val="28"/>
        </w:rPr>
      </w:pPr>
      <w:r>
        <w:rPr>
          <w:rStyle w:val="body0020text007c2char"/>
          <w:rFonts w:ascii="Arial" w:hAnsi="Arial" w:cs="Arial"/>
          <w:color w:val="000000"/>
          <w:sz w:val="28"/>
          <w:szCs w:val="28"/>
        </w:rPr>
        <w:t>Número de identificação: R1N045</w:t>
      </w:r>
    </w:p>
    <w:p w:rsidR="00DC488C" w:rsidRDefault="00DC488C" w:rsidP="00DC488C">
      <w:pPr>
        <w:pStyle w:val="body0020text007c3"/>
        <w:spacing w:before="0" w:beforeAutospacing="0" w:after="540" w:afterAutospacing="0" w:line="300" w:lineRule="atLeast"/>
        <w:ind w:right="20"/>
        <w:jc w:val="center"/>
        <w:textAlignment w:val="baseline"/>
        <w:rPr>
          <w:rStyle w:val="body0020text007c3char"/>
          <w:rFonts w:ascii="Arial" w:hAnsi="Arial" w:cs="Arial"/>
          <w:b/>
          <w:bCs/>
          <w:color w:val="000000"/>
          <w:sz w:val="28"/>
          <w:szCs w:val="28"/>
        </w:rPr>
      </w:pPr>
      <w:r>
        <w:rPr>
          <w:rStyle w:val="body0020text007c3char"/>
          <w:rFonts w:ascii="Arial" w:hAnsi="Arial" w:cs="Arial"/>
          <w:b/>
          <w:bCs/>
          <w:color w:val="000000"/>
          <w:sz w:val="28"/>
          <w:szCs w:val="28"/>
        </w:rPr>
        <w:t xml:space="preserve">Uso produtivo, ou </w:t>
      </w:r>
      <w:del w:id="0" w:author="ZPC" w:date="2019-05-11T18:01:00Z">
        <w:r w:rsidDel="00171761">
          <w:rPr>
            <w:rStyle w:val="body0020text007c3char"/>
            <w:rFonts w:ascii="Arial" w:hAnsi="Arial" w:cs="Arial"/>
            <w:b/>
            <w:bCs/>
            <w:color w:val="000000"/>
            <w:sz w:val="28"/>
            <w:szCs w:val="28"/>
          </w:rPr>
          <w:delText>nao</w:delText>
        </w:r>
      </w:del>
      <w:ins w:id="1" w:author="ZPC" w:date="2019-05-11T18:01:00Z">
        <w:r w:rsidR="00171761">
          <w:rPr>
            <w:rStyle w:val="body0020text007c3char"/>
            <w:rFonts w:ascii="Arial" w:hAnsi="Arial" w:cs="Arial"/>
            <w:b/>
            <w:bCs/>
            <w:color w:val="000000"/>
            <w:sz w:val="28"/>
            <w:szCs w:val="28"/>
          </w:rPr>
          <w:t>não</w:t>
        </w:r>
      </w:ins>
      <w:del w:id="2" w:author="ZPC" w:date="2019-05-11T18:01:00Z">
        <w:r w:rsidDel="00171761">
          <w:rPr>
            <w:rStyle w:val="body0020text007c3char"/>
            <w:rFonts w:ascii="Arial" w:hAnsi="Arial" w:cs="Arial"/>
            <w:b/>
            <w:bCs/>
            <w:color w:val="000000"/>
            <w:sz w:val="28"/>
            <w:szCs w:val="28"/>
          </w:rPr>
          <w:delText>,</w:delText>
        </w:r>
      </w:del>
      <w:r>
        <w:rPr>
          <w:rStyle w:val="body0020text007c3char"/>
          <w:rFonts w:ascii="Arial" w:hAnsi="Arial" w:cs="Arial"/>
          <w:b/>
          <w:bCs/>
          <w:color w:val="000000"/>
          <w:sz w:val="28"/>
          <w:szCs w:val="28"/>
        </w:rPr>
        <w:t xml:space="preserve"> do </w:t>
      </w:r>
      <w:proofErr w:type="gramStart"/>
      <w:r>
        <w:rPr>
          <w:rStyle w:val="body0020text007c3char"/>
          <w:rFonts w:ascii="Arial" w:hAnsi="Arial" w:cs="Arial"/>
          <w:b/>
          <w:bCs/>
          <w:color w:val="000000"/>
          <w:sz w:val="28"/>
          <w:szCs w:val="28"/>
        </w:rPr>
        <w:t>celular</w:t>
      </w:r>
      <w:proofErr w:type="gramEnd"/>
    </w:p>
    <w:p w:rsidR="00DC488C" w:rsidRDefault="00DC488C" w:rsidP="00DC488C">
      <w:pPr>
        <w:pStyle w:val="body0020text007c3"/>
        <w:spacing w:before="0" w:beforeAutospacing="0" w:after="0" w:afterAutospacing="0" w:line="300" w:lineRule="atLeast"/>
        <w:ind w:right="20"/>
        <w:jc w:val="both"/>
        <w:textAlignment w:val="baseline"/>
        <w:rPr>
          <w:rStyle w:val="body0020text007c2char"/>
          <w:rFonts w:ascii="Arial" w:hAnsi="Arial" w:cs="Arial"/>
          <w:color w:val="000000"/>
          <w:sz w:val="28"/>
          <w:szCs w:val="28"/>
        </w:rPr>
      </w:pPr>
      <w:del w:id="3" w:author="ZPC" w:date="2019-05-11T18:02:00Z">
        <w:r w:rsidDel="00171761">
          <w:rPr>
            <w:rStyle w:val="body0020text007c2char"/>
            <w:rFonts w:ascii="Arial" w:hAnsi="Arial" w:cs="Arial"/>
            <w:color w:val="000000"/>
            <w:sz w:val="28"/>
            <w:szCs w:val="28"/>
          </w:rPr>
          <w:delText xml:space="preserve">Ao decorrer dos anos podemos analisar, dia após dia, como </w:delText>
        </w:r>
      </w:del>
      <w:ins w:id="4" w:author="ZPC" w:date="2019-05-11T18:02:00Z">
        <w:r w:rsidR="00171761">
          <w:rPr>
            <w:rStyle w:val="body0020text007c2char"/>
            <w:rFonts w:ascii="Arial" w:hAnsi="Arial" w:cs="Arial"/>
            <w:color w:val="000000"/>
            <w:sz w:val="28"/>
            <w:szCs w:val="28"/>
          </w:rPr>
          <w:t xml:space="preserve">Não há como negar que </w:t>
        </w:r>
      </w:ins>
      <w:r>
        <w:rPr>
          <w:rStyle w:val="body0020text007c2char"/>
          <w:rFonts w:ascii="Arial" w:hAnsi="Arial" w:cs="Arial"/>
          <w:color w:val="000000"/>
          <w:sz w:val="28"/>
          <w:szCs w:val="28"/>
        </w:rPr>
        <w:t xml:space="preserve">a tecnologia mudou </w:t>
      </w:r>
      <w:del w:id="5" w:author="ZPC" w:date="2019-05-11T18:02:00Z">
        <w:r w:rsidDel="00171761">
          <w:rPr>
            <w:rStyle w:val="body0020text007c2char"/>
            <w:rFonts w:ascii="Arial" w:hAnsi="Arial" w:cs="Arial"/>
            <w:color w:val="000000"/>
            <w:sz w:val="28"/>
            <w:szCs w:val="28"/>
          </w:rPr>
          <w:delText xml:space="preserve">nossa vida. Mudou </w:delText>
        </w:r>
      </w:del>
      <w:r>
        <w:rPr>
          <w:rStyle w:val="body0020text007c2char"/>
          <w:rFonts w:ascii="Arial" w:hAnsi="Arial" w:cs="Arial"/>
          <w:color w:val="000000"/>
          <w:sz w:val="28"/>
          <w:szCs w:val="28"/>
        </w:rPr>
        <w:t>nossa forma de agir, aprender</w:t>
      </w:r>
      <w:del w:id="6" w:author="ZPC" w:date="2019-05-11T18:02:00Z">
        <w:r w:rsidDel="00171761">
          <w:rPr>
            <w:rStyle w:val="body0020text007c2char"/>
            <w:rFonts w:ascii="Arial" w:hAnsi="Arial" w:cs="Arial"/>
            <w:color w:val="000000"/>
            <w:sz w:val="28"/>
            <w:szCs w:val="28"/>
          </w:rPr>
          <w:delText>,</w:delText>
        </w:r>
      </w:del>
      <w:r>
        <w:rPr>
          <w:rStyle w:val="body0020text007c2char"/>
          <w:rFonts w:ascii="Arial" w:hAnsi="Arial" w:cs="Arial"/>
          <w:color w:val="000000"/>
          <w:sz w:val="28"/>
          <w:szCs w:val="28"/>
        </w:rPr>
        <w:t xml:space="preserve"> a pensar e até como não pensar. Diante </w:t>
      </w:r>
      <w:ins w:id="7" w:author="ZPC" w:date="2019-05-11T18:02:00Z">
        <w:r w:rsidR="00171761">
          <w:rPr>
            <w:rStyle w:val="body0020text007c2char"/>
            <w:rFonts w:ascii="Arial" w:hAnsi="Arial" w:cs="Arial"/>
            <w:color w:val="000000"/>
            <w:sz w:val="28"/>
            <w:szCs w:val="28"/>
          </w:rPr>
          <w:t>de</w:t>
        </w:r>
      </w:ins>
      <w:del w:id="8" w:author="ZPC" w:date="2019-05-11T18:02:00Z">
        <w:r w:rsidDel="00171761">
          <w:rPr>
            <w:rStyle w:val="body0020text007c2char"/>
            <w:rFonts w:ascii="Arial" w:hAnsi="Arial" w:cs="Arial"/>
            <w:color w:val="000000"/>
            <w:sz w:val="28"/>
            <w:szCs w:val="28"/>
          </w:rPr>
          <w:delText>a</w:delText>
        </w:r>
      </w:del>
      <w:r>
        <w:rPr>
          <w:rStyle w:val="body0020text007c2char"/>
          <w:rFonts w:ascii="Arial" w:hAnsi="Arial" w:cs="Arial"/>
          <w:color w:val="000000"/>
          <w:sz w:val="28"/>
          <w:szCs w:val="28"/>
        </w:rPr>
        <w:t xml:space="preserve"> um mundo capitalista, a tecnologia segue em constante avanço</w:t>
      </w:r>
      <w:ins w:id="9" w:author="ZPC" w:date="2019-05-11T18:02:00Z">
        <w:r w:rsidR="00171761">
          <w:rPr>
            <w:rStyle w:val="body0020text007c2char"/>
            <w:rFonts w:ascii="Arial" w:hAnsi="Arial" w:cs="Arial"/>
            <w:color w:val="000000"/>
            <w:sz w:val="28"/>
            <w:szCs w:val="28"/>
          </w:rPr>
          <w:t>. M</w:t>
        </w:r>
      </w:ins>
      <w:ins w:id="10" w:author="ZPC" w:date="2019-05-11T18:03:00Z">
        <w:r w:rsidR="00171761">
          <w:rPr>
            <w:rStyle w:val="body0020text007c2char"/>
            <w:rFonts w:ascii="Arial" w:hAnsi="Arial" w:cs="Arial"/>
            <w:color w:val="000000"/>
            <w:sz w:val="28"/>
            <w:szCs w:val="28"/>
          </w:rPr>
          <w:t>as</w:t>
        </w:r>
      </w:ins>
      <w:del w:id="11" w:author="ZPC" w:date="2019-05-11T18:03:00Z">
        <w:r w:rsidDel="00171761">
          <w:rPr>
            <w:rStyle w:val="body0020text007c2char"/>
            <w:rFonts w:ascii="Arial" w:hAnsi="Arial" w:cs="Arial"/>
            <w:color w:val="000000"/>
            <w:sz w:val="28"/>
            <w:szCs w:val="28"/>
          </w:rPr>
          <w:delText>, mas</w:delText>
        </w:r>
      </w:del>
      <w:r>
        <w:rPr>
          <w:rStyle w:val="body0020text007c2char"/>
          <w:rFonts w:ascii="Arial" w:hAnsi="Arial" w:cs="Arial"/>
          <w:color w:val="000000"/>
          <w:sz w:val="28"/>
          <w:szCs w:val="28"/>
        </w:rPr>
        <w:t xml:space="preserve"> </w:t>
      </w:r>
      <w:del w:id="12" w:author="ZPC" w:date="2019-05-11T18:03:00Z">
        <w:r w:rsidDel="00171761">
          <w:rPr>
            <w:rStyle w:val="body0020text007c2char"/>
            <w:rFonts w:ascii="Arial" w:hAnsi="Arial" w:cs="Arial"/>
            <w:color w:val="000000"/>
            <w:sz w:val="28"/>
            <w:szCs w:val="28"/>
          </w:rPr>
          <w:delText>sera</w:delText>
        </w:r>
      </w:del>
      <w:ins w:id="13" w:author="ZPC" w:date="2019-05-11T18:03:00Z">
        <w:r w:rsidR="00171761">
          <w:rPr>
            <w:rStyle w:val="body0020text007c2char"/>
            <w:rFonts w:ascii="Arial" w:hAnsi="Arial" w:cs="Arial"/>
            <w:color w:val="000000"/>
            <w:sz w:val="28"/>
            <w:szCs w:val="28"/>
          </w:rPr>
          <w:t>será</w:t>
        </w:r>
      </w:ins>
      <w:r>
        <w:rPr>
          <w:rStyle w:val="body0020text007c2char"/>
          <w:rFonts w:ascii="Arial" w:hAnsi="Arial" w:cs="Arial"/>
          <w:color w:val="000000"/>
          <w:sz w:val="28"/>
          <w:szCs w:val="28"/>
        </w:rPr>
        <w:t xml:space="preserve"> que utilizamos esse avanço a nosso favor? Afinal, avançamos ou regredimos?</w:t>
      </w:r>
    </w:p>
    <w:p w:rsidR="00DC488C" w:rsidRDefault="00DC488C" w:rsidP="00DC488C">
      <w:pPr>
        <w:pStyle w:val="body0020text007c3"/>
        <w:spacing w:before="0" w:beforeAutospacing="0" w:after="0" w:afterAutospacing="0" w:line="300" w:lineRule="atLeast"/>
        <w:ind w:right="20"/>
        <w:jc w:val="both"/>
        <w:textAlignment w:val="baseline"/>
        <w:rPr>
          <w:rStyle w:val="body0020text007c2char"/>
          <w:rFonts w:ascii="Arial" w:hAnsi="Arial" w:cs="Arial"/>
          <w:color w:val="000000"/>
          <w:sz w:val="28"/>
          <w:szCs w:val="28"/>
        </w:rPr>
      </w:pPr>
    </w:p>
    <w:p w:rsidR="00DC488C" w:rsidRDefault="00DC488C" w:rsidP="00DC488C">
      <w:pPr>
        <w:pStyle w:val="body0020text007c3"/>
        <w:spacing w:before="0" w:beforeAutospacing="0" w:after="0" w:afterAutospacing="0" w:line="300" w:lineRule="atLeast"/>
        <w:ind w:right="20"/>
        <w:jc w:val="both"/>
        <w:textAlignment w:val="baseline"/>
        <w:rPr>
          <w:rStyle w:val="body0020text007c2char"/>
          <w:rFonts w:ascii="Arial" w:hAnsi="Arial" w:cs="Arial"/>
          <w:color w:val="000000"/>
          <w:sz w:val="28"/>
          <w:szCs w:val="28"/>
        </w:rPr>
      </w:pPr>
      <w:commentRangeStart w:id="14"/>
      <w:r>
        <w:rPr>
          <w:rStyle w:val="body0020text007c2char"/>
          <w:rFonts w:ascii="Arial" w:hAnsi="Arial" w:cs="Arial"/>
          <w:color w:val="000000"/>
          <w:sz w:val="28"/>
          <w:szCs w:val="28"/>
        </w:rPr>
        <w:t xml:space="preserve">Um grande exemplo, ou </w:t>
      </w:r>
      <w:del w:id="15" w:author="ZPC" w:date="2019-05-11T18:03:00Z">
        <w:r w:rsidDel="00171761">
          <w:rPr>
            <w:rStyle w:val="body0020text007c2char"/>
            <w:rFonts w:ascii="Arial" w:hAnsi="Arial" w:cs="Arial"/>
            <w:color w:val="000000"/>
            <w:sz w:val="28"/>
            <w:szCs w:val="28"/>
          </w:rPr>
          <w:delText>mal</w:delText>
        </w:r>
      </w:del>
      <w:ins w:id="16" w:author="ZPC" w:date="2019-05-11T18:03:00Z">
        <w:r w:rsidR="00171761">
          <w:rPr>
            <w:rStyle w:val="body0020text007c2char"/>
            <w:rFonts w:ascii="Arial" w:hAnsi="Arial" w:cs="Arial"/>
            <w:color w:val="000000"/>
            <w:sz w:val="28"/>
            <w:szCs w:val="28"/>
          </w:rPr>
          <w:t>mau</w:t>
        </w:r>
      </w:ins>
      <w:r>
        <w:rPr>
          <w:rStyle w:val="body0020text007c2char"/>
          <w:rFonts w:ascii="Arial" w:hAnsi="Arial" w:cs="Arial"/>
          <w:color w:val="000000"/>
          <w:sz w:val="28"/>
          <w:szCs w:val="28"/>
        </w:rPr>
        <w:t xml:space="preserve"> exemplo, de avanço tecnológico é o dispositivo móvel ou celular. Pesquisadores afirmando que os jovens andam mais depressivos, interagindo menos em sociedade, ou até mesmo mais desmotivados. E muitas das vezes, </w:t>
      </w:r>
      <w:proofErr w:type="gramStart"/>
      <w:r>
        <w:rPr>
          <w:rStyle w:val="body0020text007c2char"/>
          <w:rFonts w:ascii="Arial" w:hAnsi="Arial" w:cs="Arial"/>
          <w:color w:val="000000"/>
          <w:sz w:val="28"/>
          <w:szCs w:val="28"/>
        </w:rPr>
        <w:t>acabam</w:t>
      </w:r>
      <w:proofErr w:type="gramEnd"/>
      <w:r>
        <w:rPr>
          <w:rStyle w:val="body0020text007c2char"/>
          <w:rFonts w:ascii="Arial" w:hAnsi="Arial" w:cs="Arial"/>
          <w:color w:val="000000"/>
          <w:sz w:val="28"/>
          <w:szCs w:val="28"/>
        </w:rPr>
        <w:t xml:space="preserve"> </w:t>
      </w:r>
      <w:proofErr w:type="gramStart"/>
      <w:r>
        <w:rPr>
          <w:rStyle w:val="body0020text007c2char"/>
          <w:rFonts w:ascii="Arial" w:hAnsi="Arial" w:cs="Arial"/>
          <w:color w:val="000000"/>
          <w:sz w:val="28"/>
          <w:szCs w:val="28"/>
        </w:rPr>
        <w:t>jogando</w:t>
      </w:r>
      <w:proofErr w:type="gramEnd"/>
      <w:r>
        <w:rPr>
          <w:rStyle w:val="body0020text007c2char"/>
          <w:rFonts w:ascii="Arial" w:hAnsi="Arial" w:cs="Arial"/>
          <w:color w:val="000000"/>
          <w:sz w:val="28"/>
          <w:szCs w:val="28"/>
        </w:rPr>
        <w:t xml:space="preserve"> a responsabilidade para a “telinha”.</w:t>
      </w:r>
      <w:commentRangeEnd w:id="14"/>
      <w:r w:rsidR="00171761">
        <w:rPr>
          <w:rStyle w:val="Refdecomentrio"/>
          <w:rFonts w:asciiTheme="minorHAnsi" w:eastAsiaTheme="minorHAnsi" w:hAnsiTheme="minorHAnsi" w:cstheme="minorBidi"/>
          <w:lang w:eastAsia="en-US"/>
        </w:rPr>
        <w:commentReference w:id="14"/>
      </w:r>
    </w:p>
    <w:p w:rsidR="00DC488C" w:rsidRPr="00DC488C" w:rsidRDefault="00DC488C" w:rsidP="00DC488C">
      <w:pPr>
        <w:pStyle w:val="body0020text007c3"/>
        <w:spacing w:before="0" w:beforeAutospacing="0" w:after="0" w:afterAutospacing="0" w:line="300" w:lineRule="atLeast"/>
        <w:ind w:right="20"/>
        <w:jc w:val="both"/>
        <w:textAlignment w:val="baseline"/>
        <w:rPr>
          <w:rFonts w:ascii="Arial" w:hAnsi="Arial" w:cs="Arial"/>
          <w:b/>
          <w:bCs/>
          <w:color w:val="000000"/>
          <w:sz w:val="28"/>
          <w:szCs w:val="28"/>
        </w:rPr>
      </w:pPr>
    </w:p>
    <w:p w:rsidR="00DC488C" w:rsidRDefault="00DC488C" w:rsidP="00DC488C">
      <w:pPr>
        <w:pStyle w:val="body0020text007c2"/>
        <w:spacing w:before="0" w:beforeAutospacing="0" w:after="0" w:afterAutospacing="0" w:line="500" w:lineRule="atLeast"/>
        <w:jc w:val="both"/>
        <w:textAlignment w:val="baseline"/>
        <w:rPr>
          <w:rStyle w:val="body0020text007c2char"/>
          <w:rFonts w:ascii="Arial" w:hAnsi="Arial" w:cs="Arial"/>
          <w:color w:val="000000"/>
          <w:sz w:val="28"/>
          <w:szCs w:val="28"/>
        </w:rPr>
      </w:pPr>
      <w:commentRangeStart w:id="17"/>
      <w:r>
        <w:rPr>
          <w:rStyle w:val="body0020text007c2char"/>
          <w:rFonts w:ascii="Arial" w:hAnsi="Arial" w:cs="Arial"/>
          <w:color w:val="000000"/>
          <w:sz w:val="28"/>
          <w:szCs w:val="28"/>
        </w:rPr>
        <w:t>Devemos de princípio, claramente, analisar cada caso por si só</w:t>
      </w:r>
      <w:commentRangeEnd w:id="17"/>
      <w:r w:rsidR="00171761">
        <w:rPr>
          <w:rStyle w:val="Refdecomentrio"/>
          <w:rFonts w:asciiTheme="minorHAnsi" w:eastAsiaTheme="minorHAnsi" w:hAnsiTheme="minorHAnsi" w:cstheme="minorBidi"/>
          <w:lang w:eastAsia="en-US"/>
        </w:rPr>
        <w:commentReference w:id="17"/>
      </w:r>
      <w:r>
        <w:rPr>
          <w:rStyle w:val="body0020text007c2char"/>
          <w:rFonts w:ascii="Arial" w:hAnsi="Arial" w:cs="Arial"/>
          <w:color w:val="000000"/>
          <w:sz w:val="28"/>
          <w:szCs w:val="28"/>
        </w:rPr>
        <w:t>. É evidente que muitos dos jovens preferem utilizar seus smartphones para usos “</w:t>
      </w:r>
      <w:proofErr w:type="spellStart"/>
      <w:r>
        <w:rPr>
          <w:rStyle w:val="body0020text007c2char"/>
          <w:rFonts w:ascii="Arial" w:hAnsi="Arial" w:cs="Arial"/>
          <w:color w:val="000000"/>
          <w:sz w:val="28"/>
          <w:szCs w:val="28"/>
        </w:rPr>
        <w:t>casuais”</w:t>
      </w:r>
      <w:r>
        <w:rPr>
          <w:rStyle w:val="body0020text007c20020002b0020simsun002c170020ptchar"/>
          <w:rFonts w:ascii="SimSun" w:eastAsia="SimSun" w:hAnsi="SimSun" w:cs="Arial" w:hint="eastAsia"/>
          <w:color w:val="000000"/>
          <w:sz w:val="34"/>
          <w:szCs w:val="34"/>
        </w:rPr>
        <w:t>，</w:t>
      </w:r>
      <w:ins w:id="18" w:author="ZPC" w:date="2019-05-11T18:04:00Z">
        <w:r w:rsidR="00171761">
          <w:rPr>
            <w:rStyle w:val="body0020text007c20020002b0020simsun002c170020ptchar"/>
            <w:rFonts w:ascii="SimSun" w:eastAsia="SimSun" w:hAnsi="SimSun" w:cs="Arial"/>
            <w:color w:val="000000"/>
            <w:sz w:val="34"/>
            <w:szCs w:val="34"/>
          </w:rPr>
          <w:t>a</w:t>
        </w:r>
      </w:ins>
      <w:proofErr w:type="spellEnd"/>
      <w:del w:id="19" w:author="ZPC" w:date="2019-05-11T18:04:00Z">
        <w:r w:rsidDel="00171761">
          <w:rPr>
            <w:rStyle w:val="body0020text007c2char"/>
            <w:rFonts w:ascii="Arial" w:hAnsi="Arial" w:cs="Arial"/>
            <w:color w:val="000000"/>
            <w:sz w:val="28"/>
            <w:szCs w:val="28"/>
          </w:rPr>
          <w:delText>do que</w:delText>
        </w:r>
      </w:del>
      <w:r>
        <w:rPr>
          <w:rStyle w:val="body0020text007c2char"/>
          <w:rFonts w:ascii="Arial" w:hAnsi="Arial" w:cs="Arial"/>
          <w:color w:val="000000"/>
          <w:sz w:val="28"/>
          <w:szCs w:val="28"/>
        </w:rPr>
        <w:t xml:space="preserve"> usar para possíveis leituras ou pesquisas. Da mesma forma</w:t>
      </w:r>
      <w:del w:id="20" w:author="ZPC" w:date="2019-05-11T18:04:00Z">
        <w:r w:rsidDel="00171761">
          <w:rPr>
            <w:rStyle w:val="body0020text007c2char"/>
            <w:rFonts w:ascii="Arial" w:hAnsi="Arial" w:cs="Arial"/>
            <w:color w:val="000000"/>
            <w:sz w:val="28"/>
            <w:szCs w:val="28"/>
          </w:rPr>
          <w:delText>,</w:delText>
        </w:r>
      </w:del>
      <w:r>
        <w:rPr>
          <w:rStyle w:val="body0020text007c2char"/>
          <w:rFonts w:ascii="Arial" w:hAnsi="Arial" w:cs="Arial"/>
          <w:color w:val="000000"/>
          <w:sz w:val="28"/>
          <w:szCs w:val="28"/>
        </w:rPr>
        <w:t xml:space="preserve"> que muitos dos jovens preferem assistir séries, ao invés de estudarem. </w:t>
      </w:r>
      <w:commentRangeStart w:id="21"/>
      <w:r>
        <w:rPr>
          <w:rStyle w:val="body0020text007c2char"/>
          <w:rFonts w:ascii="Arial" w:hAnsi="Arial" w:cs="Arial"/>
          <w:color w:val="000000"/>
          <w:sz w:val="28"/>
          <w:szCs w:val="28"/>
        </w:rPr>
        <w:t>Ou preferem genericamente um divertimento, em relação a algo relativamente produtivo</w:t>
      </w:r>
      <w:commentRangeEnd w:id="21"/>
      <w:r w:rsidR="00171761">
        <w:rPr>
          <w:rStyle w:val="Refdecomentrio"/>
          <w:rFonts w:asciiTheme="minorHAnsi" w:eastAsiaTheme="minorHAnsi" w:hAnsiTheme="minorHAnsi" w:cstheme="minorBidi"/>
          <w:lang w:eastAsia="en-US"/>
        </w:rPr>
        <w:commentReference w:id="21"/>
      </w:r>
      <w:r>
        <w:rPr>
          <w:rStyle w:val="body0020text007c2char"/>
          <w:rFonts w:ascii="Arial" w:hAnsi="Arial" w:cs="Arial"/>
          <w:color w:val="000000"/>
          <w:sz w:val="28"/>
          <w:szCs w:val="28"/>
        </w:rPr>
        <w:t>.</w:t>
      </w:r>
    </w:p>
    <w:p w:rsidR="00DC488C" w:rsidRPr="00DC488C" w:rsidRDefault="00DC488C" w:rsidP="00DC488C">
      <w:pPr>
        <w:pStyle w:val="body0020text007c2"/>
        <w:spacing w:before="0" w:beforeAutospacing="0" w:after="0" w:afterAutospacing="0" w:line="500" w:lineRule="atLeast"/>
        <w:jc w:val="both"/>
        <w:textAlignment w:val="baseline"/>
        <w:rPr>
          <w:rFonts w:ascii="Arial" w:hAnsi="Arial" w:cs="Arial"/>
          <w:color w:val="000000"/>
          <w:sz w:val="16"/>
          <w:szCs w:val="16"/>
        </w:rPr>
      </w:pPr>
    </w:p>
    <w:p w:rsidR="00DC488C" w:rsidRDefault="00DC488C" w:rsidP="00DC488C">
      <w:pPr>
        <w:pStyle w:val="body0020text007c2"/>
        <w:spacing w:before="0" w:beforeAutospacing="0" w:after="0" w:afterAutospacing="0" w:line="500" w:lineRule="atLeast"/>
        <w:jc w:val="both"/>
        <w:textAlignment w:val="baseline"/>
        <w:rPr>
          <w:rFonts w:ascii="Arial" w:hAnsi="Arial" w:cs="Arial"/>
          <w:color w:val="000000"/>
          <w:sz w:val="28"/>
          <w:szCs w:val="28"/>
        </w:rPr>
      </w:pPr>
      <w:r>
        <w:rPr>
          <w:rStyle w:val="body0020text007c2char"/>
          <w:rFonts w:ascii="Arial" w:hAnsi="Arial" w:cs="Arial"/>
          <w:color w:val="000000"/>
          <w:sz w:val="28"/>
          <w:szCs w:val="28"/>
        </w:rPr>
        <w:t xml:space="preserve">Assim, e possível parar e </w:t>
      </w:r>
      <w:del w:id="22" w:author="ZPC" w:date="2019-05-11T18:05:00Z">
        <w:r w:rsidDel="00171761">
          <w:rPr>
            <w:rStyle w:val="body0020text007c2char"/>
            <w:rFonts w:ascii="Arial" w:hAnsi="Arial" w:cs="Arial"/>
            <w:color w:val="000000"/>
            <w:sz w:val="28"/>
            <w:szCs w:val="28"/>
          </w:rPr>
          <w:delText xml:space="preserve">se </w:delText>
        </w:r>
      </w:del>
      <w:r>
        <w:rPr>
          <w:rStyle w:val="body0020text007c2char"/>
          <w:rFonts w:ascii="Arial" w:hAnsi="Arial" w:cs="Arial"/>
          <w:color w:val="000000"/>
          <w:sz w:val="28"/>
          <w:szCs w:val="28"/>
        </w:rPr>
        <w:t>questionar</w:t>
      </w:r>
      <w:del w:id="23" w:author="ZPC" w:date="2019-05-11T18:05:00Z">
        <w:r w:rsidDel="00171761">
          <w:rPr>
            <w:rStyle w:val="body0020text007c2char"/>
            <w:rFonts w:ascii="Arial" w:hAnsi="Arial" w:cs="Arial"/>
            <w:color w:val="000000"/>
            <w:sz w:val="28"/>
            <w:szCs w:val="28"/>
          </w:rPr>
          <w:delText>,</w:delText>
        </w:r>
      </w:del>
      <w:r>
        <w:rPr>
          <w:rStyle w:val="body0020text007c2char"/>
          <w:rFonts w:ascii="Arial" w:hAnsi="Arial" w:cs="Arial"/>
          <w:color w:val="000000"/>
          <w:sz w:val="28"/>
          <w:szCs w:val="28"/>
        </w:rPr>
        <w:t xml:space="preserve"> se o problema mesmo é a tecnologia em </w:t>
      </w:r>
      <w:del w:id="24" w:author="ZPC" w:date="2019-05-11T18:05:00Z">
        <w:r w:rsidDel="00171761">
          <w:rPr>
            <w:rStyle w:val="body0020text007c2char"/>
            <w:rFonts w:ascii="Arial" w:hAnsi="Arial" w:cs="Arial"/>
            <w:color w:val="000000"/>
            <w:sz w:val="28"/>
            <w:szCs w:val="28"/>
          </w:rPr>
          <w:delText>sí</w:delText>
        </w:r>
      </w:del>
      <w:ins w:id="25" w:author="ZPC" w:date="2019-05-11T18:05:00Z">
        <w:r w:rsidR="00171761">
          <w:rPr>
            <w:rStyle w:val="body0020text007c2char"/>
            <w:rFonts w:ascii="Arial" w:hAnsi="Arial" w:cs="Arial"/>
            <w:color w:val="000000"/>
            <w:sz w:val="28"/>
            <w:szCs w:val="28"/>
          </w:rPr>
          <w:t>si</w:t>
        </w:r>
      </w:ins>
      <w:r>
        <w:rPr>
          <w:rStyle w:val="body0020text007c2char"/>
          <w:rFonts w:ascii="Arial" w:hAnsi="Arial" w:cs="Arial"/>
          <w:color w:val="000000"/>
          <w:sz w:val="28"/>
          <w:szCs w:val="28"/>
        </w:rPr>
        <w:t>, ou quem desfruta dela.</w:t>
      </w:r>
    </w:p>
    <w:p w:rsidR="00DC488C" w:rsidRDefault="00DC488C" w:rsidP="00DC488C">
      <w:pPr>
        <w:pStyle w:val="body0020text007c2"/>
        <w:spacing w:before="0" w:beforeAutospacing="0" w:after="0" w:afterAutospacing="0" w:line="500" w:lineRule="atLeast"/>
        <w:jc w:val="both"/>
        <w:textAlignment w:val="baseline"/>
        <w:rPr>
          <w:ins w:id="26" w:author="ZPC" w:date="2019-05-11T18:06:00Z"/>
          <w:rStyle w:val="body0020text007c2char"/>
          <w:rFonts w:ascii="Arial" w:hAnsi="Arial" w:cs="Arial"/>
          <w:color w:val="000000"/>
          <w:sz w:val="28"/>
          <w:szCs w:val="28"/>
        </w:rPr>
      </w:pPr>
      <w:r>
        <w:rPr>
          <w:rStyle w:val="body0020text007c2char"/>
          <w:rFonts w:ascii="Arial" w:hAnsi="Arial" w:cs="Arial"/>
          <w:color w:val="000000"/>
          <w:sz w:val="28"/>
          <w:szCs w:val="28"/>
        </w:rPr>
        <w:t xml:space="preserve">Aliás, o celular, a internet, e </w:t>
      </w:r>
      <w:r w:rsidRPr="00171761">
        <w:rPr>
          <w:rStyle w:val="body0020text007c2char"/>
          <w:rFonts w:ascii="Arial" w:hAnsi="Arial" w:cs="Arial"/>
          <w:color w:val="000000"/>
          <w:sz w:val="28"/>
          <w:szCs w:val="28"/>
          <w:highlight w:val="yellow"/>
        </w:rPr>
        <w:t>outros</w:t>
      </w:r>
      <w:r>
        <w:rPr>
          <w:rStyle w:val="body0020text007c2char"/>
          <w:rFonts w:ascii="Arial" w:hAnsi="Arial" w:cs="Arial"/>
          <w:color w:val="000000"/>
          <w:sz w:val="28"/>
          <w:szCs w:val="28"/>
        </w:rPr>
        <w:t xml:space="preserve">, nos trazem também benefícios imensos, </w:t>
      </w:r>
      <w:del w:id="27" w:author="ZPC" w:date="2019-05-11T18:05:00Z">
        <w:r w:rsidDel="00171761">
          <w:rPr>
            <w:rStyle w:val="body0020text007c2char"/>
            <w:rFonts w:ascii="Arial" w:hAnsi="Arial" w:cs="Arial"/>
            <w:color w:val="000000"/>
            <w:sz w:val="28"/>
            <w:szCs w:val="28"/>
          </w:rPr>
          <w:delText>nos</w:delText>
        </w:r>
      </w:del>
      <w:r>
        <w:rPr>
          <w:rStyle w:val="body0020text007c2char"/>
          <w:rFonts w:ascii="Arial" w:hAnsi="Arial" w:cs="Arial"/>
          <w:color w:val="000000"/>
          <w:sz w:val="28"/>
          <w:szCs w:val="28"/>
        </w:rPr>
        <w:t xml:space="preserve"> proporcionando</w:t>
      </w:r>
      <w:ins w:id="28" w:author="ZPC" w:date="2019-05-11T18:05:00Z">
        <w:r w:rsidR="00171761">
          <w:rPr>
            <w:rStyle w:val="body0020text007c2char"/>
            <w:rFonts w:ascii="Arial" w:hAnsi="Arial" w:cs="Arial"/>
            <w:color w:val="000000"/>
            <w:sz w:val="28"/>
            <w:szCs w:val="28"/>
          </w:rPr>
          <w:t>-nos</w:t>
        </w:r>
      </w:ins>
      <w:r>
        <w:rPr>
          <w:rStyle w:val="body0020text007c2char"/>
          <w:rFonts w:ascii="Arial" w:hAnsi="Arial" w:cs="Arial"/>
          <w:color w:val="000000"/>
          <w:sz w:val="28"/>
          <w:szCs w:val="28"/>
        </w:rPr>
        <w:t xml:space="preserve"> maior alcance. Alcance do qu</w:t>
      </w:r>
      <w:ins w:id="29" w:author="ZPC" w:date="2019-05-11T18:06:00Z">
        <w:r w:rsidR="00171761">
          <w:rPr>
            <w:rStyle w:val="body0020text007c2char"/>
            <w:rFonts w:ascii="Arial" w:hAnsi="Arial" w:cs="Arial"/>
            <w:color w:val="000000"/>
            <w:sz w:val="28"/>
            <w:szCs w:val="28"/>
          </w:rPr>
          <w:t>ê</w:t>
        </w:r>
      </w:ins>
      <w:del w:id="30" w:author="ZPC" w:date="2019-05-11T18:06:00Z">
        <w:r w:rsidDel="00171761">
          <w:rPr>
            <w:rStyle w:val="body0020text007c2char"/>
            <w:rFonts w:ascii="Arial" w:hAnsi="Arial" w:cs="Arial"/>
            <w:color w:val="000000"/>
            <w:sz w:val="28"/>
            <w:szCs w:val="28"/>
          </w:rPr>
          <w:delText>e</w:delText>
        </w:r>
      </w:del>
      <w:r>
        <w:rPr>
          <w:rStyle w:val="body0020text007c2char"/>
          <w:rFonts w:ascii="Arial" w:hAnsi="Arial" w:cs="Arial"/>
          <w:color w:val="000000"/>
          <w:sz w:val="28"/>
          <w:szCs w:val="28"/>
        </w:rPr>
        <w:t>? Tudo! Podemos utilizar a tecnologia a nosso favor, basta junt</w:t>
      </w:r>
      <w:ins w:id="31" w:author="ZPC" w:date="2019-05-11T18:06:00Z">
        <w:r w:rsidR="00171761">
          <w:rPr>
            <w:rStyle w:val="body0020text007c2char"/>
            <w:rFonts w:ascii="Arial" w:hAnsi="Arial" w:cs="Arial"/>
            <w:color w:val="000000"/>
            <w:sz w:val="28"/>
            <w:szCs w:val="28"/>
          </w:rPr>
          <w:t xml:space="preserve">á-la </w:t>
        </w:r>
      </w:ins>
      <w:del w:id="32" w:author="ZPC" w:date="2019-05-11T18:06:00Z">
        <w:r w:rsidDel="00171761">
          <w:rPr>
            <w:rStyle w:val="body0020text007c2char"/>
            <w:rFonts w:ascii="Arial" w:hAnsi="Arial" w:cs="Arial"/>
            <w:color w:val="000000"/>
            <w:sz w:val="28"/>
            <w:szCs w:val="28"/>
          </w:rPr>
          <w:delText>ar ela</w:delText>
        </w:r>
      </w:del>
      <w:r>
        <w:rPr>
          <w:rStyle w:val="body0020text007c2char"/>
          <w:rFonts w:ascii="Arial" w:hAnsi="Arial" w:cs="Arial"/>
          <w:color w:val="000000"/>
          <w:sz w:val="28"/>
          <w:szCs w:val="28"/>
        </w:rPr>
        <w:t xml:space="preserve"> à educação.</w:t>
      </w:r>
    </w:p>
    <w:p w:rsidR="00171761" w:rsidRDefault="00171761" w:rsidP="00DC488C">
      <w:pPr>
        <w:pStyle w:val="body0020text007c2"/>
        <w:spacing w:before="0" w:beforeAutospacing="0" w:after="0" w:afterAutospacing="0" w:line="500" w:lineRule="atLeast"/>
        <w:jc w:val="both"/>
        <w:textAlignment w:val="baseline"/>
        <w:rPr>
          <w:rFonts w:ascii="Arial" w:hAnsi="Arial" w:cs="Arial"/>
          <w:color w:val="000000"/>
          <w:sz w:val="28"/>
          <w:szCs w:val="28"/>
        </w:rPr>
      </w:pPr>
    </w:p>
    <w:p w:rsidR="00DC488C" w:rsidRDefault="00DC488C" w:rsidP="00DC488C">
      <w:pPr>
        <w:pStyle w:val="body0020text007c2"/>
        <w:spacing w:before="0" w:beforeAutospacing="0" w:after="0" w:afterAutospacing="0" w:line="500" w:lineRule="atLeast"/>
        <w:jc w:val="both"/>
        <w:textAlignment w:val="baseline"/>
        <w:rPr>
          <w:rFonts w:ascii="Arial" w:hAnsi="Arial" w:cs="Arial"/>
          <w:color w:val="000000"/>
          <w:sz w:val="28"/>
          <w:szCs w:val="28"/>
        </w:rPr>
      </w:pPr>
      <w:commentRangeStart w:id="33"/>
      <w:r>
        <w:rPr>
          <w:rStyle w:val="body0020text007c2char"/>
          <w:rFonts w:ascii="Arial" w:hAnsi="Arial" w:cs="Arial"/>
          <w:color w:val="000000"/>
          <w:sz w:val="28"/>
          <w:szCs w:val="28"/>
        </w:rPr>
        <w:lastRenderedPageBreak/>
        <w:t xml:space="preserve">Afinal, quem nunca precisou de um despertador para acordar? Além de termos acesso a conteúdo de qualidade para estudo e leitura. Acesso e aprendizado sobre diferentes línguas e culturas. Fora podermos nos comunicar com pessoas de todo o mundo, em </w:t>
      </w:r>
      <w:proofErr w:type="gramStart"/>
      <w:r>
        <w:rPr>
          <w:rStyle w:val="body0020text007c2char"/>
          <w:rFonts w:ascii="Arial" w:hAnsi="Arial" w:cs="Arial"/>
          <w:color w:val="000000"/>
          <w:sz w:val="28"/>
          <w:szCs w:val="28"/>
        </w:rPr>
        <w:t>instantes.</w:t>
      </w:r>
      <w:commentRangeEnd w:id="33"/>
      <w:proofErr w:type="gramEnd"/>
      <w:r w:rsidR="00171761">
        <w:rPr>
          <w:rStyle w:val="Refdecomentrio"/>
          <w:rFonts w:asciiTheme="minorHAnsi" w:eastAsiaTheme="minorHAnsi" w:hAnsiTheme="minorHAnsi" w:cstheme="minorBidi"/>
          <w:lang w:eastAsia="en-US"/>
        </w:rPr>
        <w:commentReference w:id="33"/>
      </w:r>
    </w:p>
    <w:p w:rsidR="00DC488C" w:rsidRDefault="00DC488C" w:rsidP="00DC488C">
      <w:pPr>
        <w:pStyle w:val="body0020text007c2"/>
        <w:spacing w:before="0" w:beforeAutospacing="0" w:after="0" w:afterAutospacing="0" w:line="500" w:lineRule="atLeast"/>
        <w:jc w:val="both"/>
        <w:textAlignment w:val="baseline"/>
        <w:rPr>
          <w:rFonts w:ascii="Arial" w:hAnsi="Arial" w:cs="Arial"/>
          <w:color w:val="000000"/>
          <w:sz w:val="28"/>
          <w:szCs w:val="28"/>
        </w:rPr>
      </w:pPr>
      <w:r>
        <w:rPr>
          <w:rStyle w:val="body0020text007c2char"/>
          <w:rFonts w:ascii="Arial" w:hAnsi="Arial" w:cs="Arial"/>
          <w:color w:val="000000"/>
          <w:sz w:val="28"/>
          <w:szCs w:val="28"/>
        </w:rPr>
        <w:t xml:space="preserve">Assim, para </w:t>
      </w:r>
      <w:commentRangeStart w:id="34"/>
      <w:r>
        <w:rPr>
          <w:rStyle w:val="body0020text007c2char"/>
          <w:rFonts w:ascii="Arial" w:hAnsi="Arial" w:cs="Arial"/>
          <w:color w:val="000000"/>
          <w:sz w:val="28"/>
          <w:szCs w:val="28"/>
        </w:rPr>
        <w:t>um uso em prol de benefícios</w:t>
      </w:r>
      <w:commentRangeEnd w:id="34"/>
      <w:r w:rsidR="00171761">
        <w:rPr>
          <w:rStyle w:val="Refdecomentrio"/>
          <w:rFonts w:asciiTheme="minorHAnsi" w:eastAsiaTheme="minorHAnsi" w:hAnsiTheme="minorHAnsi" w:cstheme="minorBidi"/>
          <w:lang w:eastAsia="en-US"/>
        </w:rPr>
        <w:commentReference w:id="34"/>
      </w:r>
      <w:r>
        <w:rPr>
          <w:rStyle w:val="body0020text007c2char"/>
          <w:rFonts w:ascii="Arial" w:hAnsi="Arial" w:cs="Arial"/>
          <w:color w:val="000000"/>
          <w:sz w:val="28"/>
          <w:szCs w:val="28"/>
        </w:rPr>
        <w:t>, só precisamos usar conscientemente. Pois afinal, a tecnologia est</w:t>
      </w:r>
      <w:ins w:id="35" w:author="ZPC" w:date="2019-05-11T18:09:00Z">
        <w:r w:rsidR="00171761">
          <w:rPr>
            <w:rStyle w:val="body0020text007c2char"/>
            <w:rFonts w:ascii="Arial" w:hAnsi="Arial" w:cs="Arial"/>
            <w:color w:val="000000"/>
            <w:sz w:val="28"/>
            <w:szCs w:val="28"/>
          </w:rPr>
          <w:t>á</w:t>
        </w:r>
      </w:ins>
      <w:del w:id="36" w:author="ZPC" w:date="2019-05-11T18:09:00Z">
        <w:r w:rsidDel="00171761">
          <w:rPr>
            <w:rStyle w:val="body0020text007c2char"/>
            <w:rFonts w:ascii="Arial" w:hAnsi="Arial" w:cs="Arial"/>
            <w:color w:val="000000"/>
            <w:sz w:val="28"/>
            <w:szCs w:val="28"/>
          </w:rPr>
          <w:delText>a</w:delText>
        </w:r>
      </w:del>
      <w:r>
        <w:rPr>
          <w:rStyle w:val="body0020text007c2char"/>
          <w:rFonts w:ascii="Arial" w:hAnsi="Arial" w:cs="Arial"/>
          <w:color w:val="000000"/>
          <w:sz w:val="28"/>
          <w:szCs w:val="28"/>
        </w:rPr>
        <w:t xml:space="preserve"> aí, e por que não utilizar isso a nosso favor </w:t>
      </w:r>
      <w:del w:id="37" w:author="ZPC" w:date="2019-05-11T18:09:00Z">
        <w:r w:rsidDel="00171761">
          <w:rPr>
            <w:rStyle w:val="body0020text007c2char"/>
            <w:rFonts w:ascii="Arial" w:hAnsi="Arial" w:cs="Arial"/>
            <w:color w:val="000000"/>
            <w:sz w:val="28"/>
            <w:szCs w:val="28"/>
          </w:rPr>
          <w:delText>tambem</w:delText>
        </w:r>
      </w:del>
      <w:ins w:id="38" w:author="ZPC" w:date="2019-05-11T18:09:00Z">
        <w:r w:rsidR="00171761">
          <w:rPr>
            <w:rStyle w:val="body0020text007c2char"/>
            <w:rFonts w:ascii="Arial" w:hAnsi="Arial" w:cs="Arial"/>
            <w:color w:val="000000"/>
            <w:sz w:val="28"/>
            <w:szCs w:val="28"/>
          </w:rPr>
          <w:t>também</w:t>
        </w:r>
      </w:ins>
      <w:r>
        <w:rPr>
          <w:rStyle w:val="body0020text007c2char"/>
          <w:rFonts w:ascii="Arial" w:hAnsi="Arial" w:cs="Arial"/>
          <w:color w:val="000000"/>
          <w:sz w:val="28"/>
          <w:szCs w:val="28"/>
        </w:rPr>
        <w:t>? Tornando a sociedade mais produtiva, mais interativa, e mais rápida. Sabendo realmente desfrutar desta tecnologia.</w:t>
      </w:r>
    </w:p>
    <w:p w:rsidR="00171761" w:rsidRDefault="00DC488C" w:rsidP="00171761">
      <w:pPr>
        <w:jc w:val="both"/>
        <w:rPr>
          <w:ins w:id="39" w:author="ZPC" w:date="2019-05-11T18:10:00Z"/>
          <w:rFonts w:ascii="Arial" w:hAnsi="Arial" w:cs="Arial"/>
          <w:color w:val="000000"/>
          <w:sz w:val="28"/>
          <w:szCs w:val="28"/>
        </w:rPr>
      </w:pPr>
      <w:del w:id="40" w:author="ZPC" w:date="2019-05-11T18:09:00Z">
        <w:r w:rsidDel="00171761">
          <w:rPr>
            <w:rFonts w:ascii="Arial" w:hAnsi="Arial" w:cs="Arial"/>
            <w:color w:val="000000"/>
            <w:sz w:val="28"/>
            <w:szCs w:val="28"/>
          </w:rPr>
          <w:delText> </w:delText>
        </w:r>
      </w:del>
    </w:p>
    <w:p w:rsidR="00171761" w:rsidRDefault="00171761" w:rsidP="00171761">
      <w:pPr>
        <w:jc w:val="both"/>
        <w:rPr>
          <w:ins w:id="41" w:author="ZPC" w:date="2019-05-11T18:08:00Z"/>
          <w:rFonts w:ascii="Arial Black" w:hAnsi="Arial Black"/>
          <w:color w:val="FF0000"/>
        </w:rPr>
      </w:pPr>
      <w:bookmarkStart w:id="42" w:name="_GoBack"/>
      <w:ins w:id="43" w:author="ZPC" w:date="2019-05-11T18:10:00Z">
        <w:r>
          <w:rPr>
            <w:rFonts w:ascii="Arial Black" w:hAnsi="Arial Black"/>
            <w:color w:val="FF0000"/>
          </w:rPr>
          <w:t xml:space="preserve">Além de </w:t>
        </w:r>
      </w:ins>
      <w:ins w:id="44" w:author="ZPC" w:date="2019-05-11T18:49:00Z">
        <w:r w:rsidR="00890BF3">
          <w:rPr>
            <w:rFonts w:ascii="Arial Black" w:hAnsi="Arial Black"/>
            <w:color w:val="FF0000"/>
          </w:rPr>
          <w:t>abusar</w:t>
        </w:r>
      </w:ins>
      <w:ins w:id="45" w:author="ZPC" w:date="2019-05-11T18:10:00Z">
        <w:r>
          <w:rPr>
            <w:rFonts w:ascii="Arial Black" w:hAnsi="Arial Black"/>
            <w:color w:val="FF0000"/>
          </w:rPr>
          <w:t xml:space="preserve"> de frases que não fazem o menor sentido, s</w:t>
        </w:r>
      </w:ins>
      <w:ins w:id="46" w:author="ZPC" w:date="2019-05-11T18:08:00Z">
        <w:r>
          <w:rPr>
            <w:rFonts w:ascii="Arial Black" w:hAnsi="Arial Black"/>
            <w:color w:val="FF0000"/>
          </w:rPr>
          <w:t>ua redação tem todos os problemas possíveis: coesão, coerência, adequação vocabular, conhecimento gramatical.</w:t>
        </w:r>
      </w:ins>
    </w:p>
    <w:p w:rsidR="00171761" w:rsidRDefault="00171761" w:rsidP="00171761">
      <w:pPr>
        <w:jc w:val="both"/>
        <w:rPr>
          <w:ins w:id="47" w:author="ZPC" w:date="2019-05-11T18:08:00Z"/>
          <w:rFonts w:ascii="Arial Black" w:hAnsi="Arial Black"/>
          <w:color w:val="FF0000"/>
        </w:rPr>
      </w:pPr>
      <w:ins w:id="48" w:author="ZPC" w:date="2019-05-11T18:08:00Z">
        <w:r>
          <w:rPr>
            <w:rFonts w:ascii="Arial Black" w:hAnsi="Arial Black"/>
            <w:color w:val="FF0000"/>
          </w:rPr>
          <w:t>Falta muita leitura nesta história.</w:t>
        </w:r>
      </w:ins>
    </w:p>
    <w:p w:rsidR="00171761" w:rsidRDefault="00171761" w:rsidP="00171761">
      <w:pPr>
        <w:jc w:val="both"/>
        <w:rPr>
          <w:ins w:id="49" w:author="ZPC" w:date="2019-05-11T18:10:00Z"/>
          <w:rFonts w:ascii="Arial Black" w:hAnsi="Arial Black"/>
          <w:color w:val="FF0000"/>
        </w:rPr>
      </w:pPr>
      <w:ins w:id="50" w:author="ZPC" w:date="2019-05-11T18:08:00Z">
        <w:r>
          <w:rPr>
            <w:rFonts w:ascii="Arial Black" w:hAnsi="Arial Black"/>
            <w:color w:val="FF0000"/>
          </w:rPr>
          <w:t xml:space="preserve">O que conta a nosso favor é que estamos apenas no início da caminhada. Observe as correções e faça a reescritura. </w:t>
        </w:r>
      </w:ins>
    </w:p>
    <w:p w:rsidR="00171761" w:rsidRDefault="00171761" w:rsidP="00171761">
      <w:pPr>
        <w:jc w:val="both"/>
        <w:rPr>
          <w:ins w:id="51" w:author="ZPC" w:date="2019-05-11T18:08:00Z"/>
          <w:rFonts w:ascii="Arial Black" w:hAnsi="Arial Black"/>
          <w:color w:val="FF0000"/>
        </w:rPr>
      </w:pPr>
      <w:ins w:id="52" w:author="ZPC" w:date="2019-05-11T18:11:00Z">
        <w:r>
          <w:rPr>
            <w:rFonts w:ascii="Arial Black" w:hAnsi="Arial Black"/>
            <w:color w:val="FF0000"/>
          </w:rPr>
          <w:t>Nota 2,0</w:t>
        </w:r>
      </w:ins>
    </w:p>
    <w:bookmarkEnd w:id="42"/>
    <w:p w:rsidR="00DC488C" w:rsidRDefault="00DC488C" w:rsidP="00DC488C">
      <w:pPr>
        <w:pStyle w:val="body0020text007c2"/>
        <w:spacing w:before="700" w:beforeAutospacing="0" w:after="0" w:afterAutospacing="0" w:line="500" w:lineRule="atLeast"/>
        <w:jc w:val="both"/>
        <w:textAlignment w:val="baseline"/>
        <w:rPr>
          <w:rFonts w:ascii="Arial" w:hAnsi="Arial" w:cs="Arial"/>
          <w:color w:val="000000"/>
          <w:sz w:val="28"/>
          <w:szCs w:val="28"/>
        </w:rPr>
      </w:pPr>
    </w:p>
    <w:p w:rsidR="00DC488C" w:rsidRDefault="00DC488C" w:rsidP="00DC488C">
      <w:pPr>
        <w:pStyle w:val="body0020text007c2"/>
        <w:spacing w:before="700" w:beforeAutospacing="0" w:after="0" w:afterAutospacing="0" w:line="500" w:lineRule="atLeast"/>
        <w:textAlignment w:val="baseline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 </w:t>
      </w:r>
    </w:p>
    <w:p w:rsidR="00DC488C" w:rsidRDefault="00DC488C" w:rsidP="00DC488C">
      <w:pPr>
        <w:pStyle w:val="body0020text007c2"/>
        <w:spacing w:before="700" w:beforeAutospacing="0" w:after="0" w:afterAutospacing="0" w:line="500" w:lineRule="atLeast"/>
        <w:textAlignment w:val="baseline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 </w:t>
      </w:r>
    </w:p>
    <w:p w:rsidR="00DC488C" w:rsidRDefault="00DC488C" w:rsidP="00DC488C">
      <w:pPr>
        <w:pStyle w:val="body0020text007c2"/>
        <w:spacing w:before="700" w:beforeAutospacing="0" w:after="0" w:afterAutospacing="0" w:line="500" w:lineRule="atLeast"/>
        <w:textAlignment w:val="baseline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 </w:t>
      </w:r>
    </w:p>
    <w:p w:rsidR="00DC488C" w:rsidRDefault="00DC488C" w:rsidP="00DC488C">
      <w:pPr>
        <w:pStyle w:val="body0020text007c2"/>
        <w:spacing w:before="700" w:beforeAutospacing="0" w:after="0" w:afterAutospacing="0" w:line="500" w:lineRule="atLeast"/>
        <w:textAlignment w:val="baseline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lastRenderedPageBreak/>
        <w:t> </w:t>
      </w:r>
    </w:p>
    <w:p w:rsidR="00DC488C" w:rsidRDefault="00DC488C" w:rsidP="00DC488C">
      <w:pPr>
        <w:pStyle w:val="body0020text007c2"/>
        <w:spacing w:before="700" w:beforeAutospacing="0" w:after="500" w:afterAutospacing="0" w:line="500" w:lineRule="atLeast"/>
        <w:textAlignment w:val="baseline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 </w:t>
      </w:r>
    </w:p>
    <w:p w:rsidR="00DC488C" w:rsidRDefault="00DC488C" w:rsidP="00DC488C">
      <w:pPr>
        <w:pStyle w:val="body0020text007c2"/>
        <w:spacing w:before="700" w:beforeAutospacing="0" w:after="500" w:afterAutospacing="0" w:line="500" w:lineRule="atLeast"/>
        <w:textAlignment w:val="baseline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 </w:t>
      </w:r>
    </w:p>
    <w:p w:rsidR="00DC488C" w:rsidRDefault="00DC488C" w:rsidP="00DC488C">
      <w:pPr>
        <w:pStyle w:val="body0020text007c2"/>
        <w:spacing w:before="700" w:beforeAutospacing="0" w:after="500" w:afterAutospacing="0" w:line="500" w:lineRule="atLeast"/>
        <w:textAlignment w:val="baseline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 </w:t>
      </w:r>
    </w:p>
    <w:p w:rsidR="00DC488C" w:rsidRDefault="00DC488C" w:rsidP="00DC488C">
      <w:pPr>
        <w:pStyle w:val="body0020text007c2"/>
        <w:spacing w:before="700" w:beforeAutospacing="0" w:after="500" w:afterAutospacing="0" w:line="500" w:lineRule="atLeast"/>
        <w:textAlignment w:val="baseline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 </w:t>
      </w:r>
    </w:p>
    <w:p w:rsidR="00DC488C" w:rsidRDefault="00DC488C" w:rsidP="00DC488C">
      <w:pPr>
        <w:pStyle w:val="body0020text007c2"/>
        <w:spacing w:before="700" w:beforeAutospacing="0" w:after="500" w:afterAutospacing="0" w:line="500" w:lineRule="atLeast"/>
        <w:textAlignment w:val="baseline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 </w:t>
      </w:r>
    </w:p>
    <w:p w:rsidR="00DC488C" w:rsidRDefault="00DC488C" w:rsidP="00DC488C">
      <w:pPr>
        <w:pStyle w:val="body0020text007c2"/>
        <w:spacing w:before="700" w:beforeAutospacing="0" w:after="500" w:afterAutospacing="0" w:line="500" w:lineRule="atLeast"/>
        <w:textAlignment w:val="baseline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 </w:t>
      </w:r>
    </w:p>
    <w:p w:rsidR="00DC488C" w:rsidRDefault="00DC488C" w:rsidP="00DC488C">
      <w:pPr>
        <w:pStyle w:val="body0020text007c2"/>
        <w:spacing w:before="0" w:beforeAutospacing="0" w:after="0" w:afterAutospacing="0" w:line="500" w:lineRule="atLeast"/>
        <w:jc w:val="center"/>
        <w:textAlignment w:val="baseline"/>
        <w:rPr>
          <w:rFonts w:ascii="Arial" w:hAnsi="Arial" w:cs="Arial"/>
          <w:color w:val="000000"/>
          <w:sz w:val="28"/>
          <w:szCs w:val="28"/>
        </w:rPr>
      </w:pPr>
    </w:p>
    <w:p w:rsidR="00E54A92" w:rsidRDefault="00E54A92"/>
    <w:sectPr w:rsidR="00E54A9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4" w:author="ZPC" w:date="2019-05-11T18:03:00Z" w:initials="Z">
    <w:p w:rsidR="00171761" w:rsidRDefault="00171761">
      <w:pPr>
        <w:pStyle w:val="Textodecomentrio"/>
      </w:pPr>
      <w:r>
        <w:rPr>
          <w:rStyle w:val="Refdecomentrio"/>
        </w:rPr>
        <w:annotationRef/>
      </w:r>
      <w:r>
        <w:t>Totalmente confuso. Reescrever.</w:t>
      </w:r>
    </w:p>
  </w:comment>
  <w:comment w:id="17" w:author="ZPC" w:date="2019-05-11T18:04:00Z" w:initials="Z">
    <w:p w:rsidR="00171761" w:rsidRDefault="00171761">
      <w:pPr>
        <w:pStyle w:val="Textodecomentrio"/>
      </w:pPr>
      <w:r>
        <w:rPr>
          <w:rStyle w:val="Refdecomentrio"/>
        </w:rPr>
        <w:annotationRef/>
      </w:r>
      <w:r>
        <w:t>Não está dizendo nada.</w:t>
      </w:r>
    </w:p>
  </w:comment>
  <w:comment w:id="21" w:author="ZPC" w:date="2019-05-11T18:05:00Z" w:initials="Z">
    <w:p w:rsidR="00171761" w:rsidRDefault="00171761">
      <w:pPr>
        <w:pStyle w:val="Textodecomentrio"/>
      </w:pPr>
      <w:r>
        <w:rPr>
          <w:rStyle w:val="Refdecomentrio"/>
        </w:rPr>
        <w:annotationRef/>
      </w:r>
      <w:r>
        <w:t>Vago e totalmente incompleto.</w:t>
      </w:r>
    </w:p>
  </w:comment>
  <w:comment w:id="33" w:author="ZPC" w:date="2019-05-11T18:09:00Z" w:initials="Z">
    <w:p w:rsidR="00171761" w:rsidRDefault="00171761">
      <w:pPr>
        <w:pStyle w:val="Textodecomentrio"/>
      </w:pPr>
      <w:r>
        <w:rPr>
          <w:rStyle w:val="Refdecomentrio"/>
        </w:rPr>
        <w:annotationRef/>
      </w:r>
      <w:r>
        <w:t>Totalmente confuso!</w:t>
      </w:r>
    </w:p>
  </w:comment>
  <w:comment w:id="34" w:author="ZPC" w:date="2019-05-11T18:09:00Z" w:initials="Z">
    <w:p w:rsidR="00171761" w:rsidRDefault="00171761">
      <w:pPr>
        <w:pStyle w:val="Textodecomentrio"/>
      </w:pPr>
      <w:r>
        <w:rPr>
          <w:rStyle w:val="Refdecomentrio"/>
        </w:rPr>
        <w:annotationRef/>
      </w:r>
      <w:r>
        <w:t>O que é isso?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trackRevisions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488C"/>
    <w:rsid w:val="00171761"/>
    <w:rsid w:val="00890BF3"/>
    <w:rsid w:val="00DC488C"/>
    <w:rsid w:val="00E54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body0020text007c3">
    <w:name w:val="body_0020text_007c3"/>
    <w:basedOn w:val="Normal"/>
    <w:rsid w:val="00DC48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body0020text007c3char">
    <w:name w:val="body_0020text_007c3__char"/>
    <w:basedOn w:val="Fontepargpadro"/>
    <w:rsid w:val="00DC488C"/>
  </w:style>
  <w:style w:type="paragraph" w:customStyle="1" w:styleId="body0020text007c2">
    <w:name w:val="body_0020text_007c2"/>
    <w:basedOn w:val="Normal"/>
    <w:rsid w:val="00DC48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body0020text007c2char">
    <w:name w:val="body_0020text_007c2__char"/>
    <w:basedOn w:val="Fontepargpadro"/>
    <w:rsid w:val="00DC488C"/>
  </w:style>
  <w:style w:type="character" w:customStyle="1" w:styleId="body0020text007c20020002b0020simsun002c170020ptchar">
    <w:name w:val="body_0020text_007c2_0020_002b_0020simsun_002c17_0020pt__char"/>
    <w:basedOn w:val="Fontepargpadro"/>
    <w:rsid w:val="00DC488C"/>
  </w:style>
  <w:style w:type="character" w:styleId="Refdecomentrio">
    <w:name w:val="annotation reference"/>
    <w:basedOn w:val="Fontepargpadro"/>
    <w:uiPriority w:val="99"/>
    <w:semiHidden/>
    <w:unhideWhenUsed/>
    <w:rsid w:val="00171761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171761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171761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171761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171761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717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7176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body0020text007c3">
    <w:name w:val="body_0020text_007c3"/>
    <w:basedOn w:val="Normal"/>
    <w:rsid w:val="00DC48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body0020text007c3char">
    <w:name w:val="body_0020text_007c3__char"/>
    <w:basedOn w:val="Fontepargpadro"/>
    <w:rsid w:val="00DC488C"/>
  </w:style>
  <w:style w:type="paragraph" w:customStyle="1" w:styleId="body0020text007c2">
    <w:name w:val="body_0020text_007c2"/>
    <w:basedOn w:val="Normal"/>
    <w:rsid w:val="00DC48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body0020text007c2char">
    <w:name w:val="body_0020text_007c2__char"/>
    <w:basedOn w:val="Fontepargpadro"/>
    <w:rsid w:val="00DC488C"/>
  </w:style>
  <w:style w:type="character" w:customStyle="1" w:styleId="body0020text007c20020002b0020simsun002c170020ptchar">
    <w:name w:val="body_0020text_007c2_0020_002b_0020simsun_002c17_0020pt__char"/>
    <w:basedOn w:val="Fontepargpadro"/>
    <w:rsid w:val="00DC488C"/>
  </w:style>
  <w:style w:type="character" w:styleId="Refdecomentrio">
    <w:name w:val="annotation reference"/>
    <w:basedOn w:val="Fontepargpadro"/>
    <w:uiPriority w:val="99"/>
    <w:semiHidden/>
    <w:unhideWhenUsed/>
    <w:rsid w:val="00171761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171761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171761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171761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171761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717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7176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3223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omments" Target="comment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373</Words>
  <Characters>2015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ZPC</dc:creator>
  <cp:lastModifiedBy>ZPC</cp:lastModifiedBy>
  <cp:revision>4</cp:revision>
  <dcterms:created xsi:type="dcterms:W3CDTF">2019-05-11T16:27:00Z</dcterms:created>
  <dcterms:modified xsi:type="dcterms:W3CDTF">2019-05-11T21:50:00Z</dcterms:modified>
</cp:coreProperties>
</file>