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36" w:rsidRDefault="00D32A36" w:rsidP="00D32A36">
      <w:pPr>
        <w:pStyle w:val="normal0"/>
        <w:spacing w:before="0" w:beforeAutospacing="0" w:after="20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000000"/>
          <w:sz w:val="28"/>
          <w:szCs w:val="28"/>
        </w:rPr>
        <w:t>Lavínia Vilela de Almeida</w:t>
      </w:r>
    </w:p>
    <w:p w:rsidR="00D32A36" w:rsidRDefault="00D32A36" w:rsidP="00D32A36">
      <w:pPr>
        <w:pStyle w:val="normal0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000000"/>
          <w:sz w:val="28"/>
          <w:szCs w:val="28"/>
        </w:rPr>
        <w:t> vilelalavinia25@hotmail.com</w:t>
      </w:r>
    </w:p>
    <w:p w:rsidR="00D32A36" w:rsidRDefault="00D32A36" w:rsidP="00D32A36">
      <w:pPr>
        <w:pStyle w:val="normal0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000000"/>
          <w:sz w:val="28"/>
          <w:szCs w:val="28"/>
        </w:rPr>
        <w:t>  R1N207</w:t>
      </w:r>
    </w:p>
    <w:p w:rsidR="00D32A36" w:rsidRDefault="00D32A36" w:rsidP="00D32A36">
      <w:pPr>
        <w:pStyle w:val="normal0"/>
        <w:spacing w:before="0" w:beforeAutospacing="0" w:after="200" w:afterAutospacing="0" w:line="26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32A36" w:rsidRDefault="00D32A36" w:rsidP="00D32A36">
      <w:pPr>
        <w:pStyle w:val="normal0"/>
        <w:spacing w:before="0" w:beforeAutospacing="0" w:after="20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000000"/>
          <w:sz w:val="28"/>
          <w:szCs w:val="28"/>
        </w:rPr>
        <w:t>                            Comunicação X Vício</w:t>
      </w:r>
    </w:p>
    <w:p w:rsidR="00D32A36" w:rsidRDefault="00D32A36" w:rsidP="00D32A36">
      <w:pPr>
        <w:pStyle w:val="normal0"/>
        <w:spacing w:before="0" w:beforeAutospacing="0" w:after="20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Devido </w:t>
      </w:r>
      <w:del w:id="0" w:author="ZPC" w:date="2019-05-17T11:25:00Z">
        <w:r w:rsidDel="00D32A36">
          <w:rPr>
            <w:rStyle w:val="normalchar"/>
            <w:rFonts w:ascii="Arial" w:hAnsi="Arial" w:cs="Arial"/>
            <w:color w:val="000000"/>
            <w:sz w:val="28"/>
            <w:szCs w:val="28"/>
          </w:rPr>
          <w:delText>a</w:delText>
        </w:r>
      </w:del>
      <w:ins w:id="1" w:author="ZPC" w:date="2019-05-17T11:25:00Z">
        <w:r>
          <w:rPr>
            <w:rStyle w:val="normalchar"/>
            <w:rFonts w:ascii="Arial" w:hAnsi="Arial" w:cs="Arial"/>
            <w:color w:val="000000"/>
            <w:sz w:val="28"/>
            <w:szCs w:val="28"/>
          </w:rPr>
          <w:t>à</w:t>
        </w:r>
      </w:ins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globalização, o aparelho celular tornou-se acessível </w:t>
      </w:r>
      <w:proofErr w:type="gramStart"/>
      <w:r>
        <w:rPr>
          <w:rStyle w:val="normalchar"/>
          <w:rFonts w:ascii="Arial" w:hAnsi="Arial" w:cs="Arial"/>
          <w:color w:val="000000"/>
          <w:sz w:val="28"/>
          <w:szCs w:val="28"/>
        </w:rPr>
        <w:t>para</w:t>
      </w:r>
      <w:proofErr w:type="gramEnd"/>
    </w:p>
    <w:p w:rsidR="00D32A36" w:rsidRDefault="00D32A36" w:rsidP="00D32A36">
      <w:pPr>
        <w:pStyle w:val="normal0"/>
        <w:spacing w:before="0" w:beforeAutospacing="0" w:after="20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Style w:val="normalchar"/>
          <w:rFonts w:ascii="Arial" w:hAnsi="Arial" w:cs="Arial"/>
          <w:color w:val="000000"/>
          <w:sz w:val="28"/>
          <w:szCs w:val="28"/>
        </w:rPr>
        <w:t>quase</w:t>
      </w:r>
      <w:proofErr w:type="gramEnd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todos. </w:t>
      </w:r>
      <w:commentRangeStart w:id="2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Sendo uma máquina na qual é dominada pelo homem pode ser benéfico ou maléfico, dependendo apenas da forma como é </w:t>
      </w:r>
      <w:proofErr w:type="gramStart"/>
      <w:r>
        <w:rPr>
          <w:rStyle w:val="normalchar"/>
          <w:rFonts w:ascii="Arial" w:hAnsi="Arial" w:cs="Arial"/>
          <w:color w:val="000000"/>
          <w:sz w:val="28"/>
          <w:szCs w:val="28"/>
        </w:rPr>
        <w:t>utilizado.</w:t>
      </w:r>
      <w:commentRangeEnd w:id="2"/>
      <w:proofErr w:type="gramEnd"/>
      <w:r>
        <w:rPr>
          <w:rStyle w:val="Refdecomentrio"/>
          <w:rFonts w:asciiTheme="minorHAnsi" w:eastAsiaTheme="minorHAnsi" w:hAnsiTheme="minorHAnsi" w:cstheme="minorBidi"/>
          <w:lang w:eastAsia="en-US"/>
        </w:rPr>
        <w:commentReference w:id="2"/>
      </w:r>
    </w:p>
    <w:p w:rsidR="00D32A36" w:rsidRDefault="00D32A36" w:rsidP="00D32A36">
      <w:pPr>
        <w:pStyle w:val="normal0"/>
        <w:spacing w:before="0" w:beforeAutospacing="0" w:after="200" w:afterAutospacing="0" w:line="360" w:lineRule="atLeast"/>
        <w:jc w:val="both"/>
        <w:rPr>
          <w:rFonts w:ascii="Calibri" w:hAnsi="Calibri" w:cs="Calibri"/>
          <w:color w:val="000000"/>
          <w:sz w:val="22"/>
          <w:szCs w:val="22"/>
        </w:rPr>
        <w:pPrChange w:id="3" w:author="ZPC" w:date="2019-05-17T11:27:00Z">
          <w:pPr>
            <w:pStyle w:val="normal0"/>
            <w:spacing w:before="0" w:beforeAutospacing="0" w:after="200" w:afterAutospacing="0" w:line="360" w:lineRule="atLeast"/>
          </w:pPr>
        </w:pPrChange>
      </w:pPr>
      <w:r>
        <w:rPr>
          <w:rStyle w:val="normalchar"/>
          <w:rFonts w:ascii="Arial" w:hAnsi="Arial" w:cs="Arial"/>
          <w:color w:val="000000"/>
          <w:sz w:val="28"/>
          <w:szCs w:val="28"/>
        </w:rPr>
        <w:t>Após o surgimento do computador, a tecnologia  avançou um pouco mais, dando origem ao celular</w:t>
      </w:r>
      <w:ins w:id="4" w:author="ZPC" w:date="2019-05-17T11:26:00Z">
        <w:r>
          <w:rPr>
            <w:rStyle w:val="normalchar"/>
            <w:rFonts w:ascii="Arial" w:hAnsi="Arial" w:cs="Arial"/>
            <w:color w:val="000000"/>
            <w:sz w:val="28"/>
            <w:szCs w:val="28"/>
          </w:rPr>
          <w:t>,</w:t>
        </w:r>
      </w:ins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que </w:t>
      </w:r>
      <w:del w:id="5" w:author="ZPC" w:date="2019-05-17T11:26:00Z">
        <w:r w:rsidDel="00D32A36">
          <w:rPr>
            <w:rStyle w:val="normalchar"/>
            <w:rFonts w:ascii="Arial" w:hAnsi="Arial" w:cs="Arial"/>
            <w:color w:val="000000"/>
            <w:sz w:val="28"/>
            <w:szCs w:val="28"/>
          </w:rPr>
          <w:delText xml:space="preserve">através de décadas o mesmo </w:delText>
        </w:r>
      </w:del>
      <w:r>
        <w:rPr>
          <w:rStyle w:val="normalchar"/>
          <w:rFonts w:ascii="Arial" w:hAnsi="Arial" w:cs="Arial"/>
          <w:color w:val="000000"/>
          <w:sz w:val="28"/>
          <w:szCs w:val="28"/>
        </w:rPr>
        <w:t>vem desenvolvendo e atualizando novas versões que facilitam a comunicação</w:t>
      </w:r>
      <w:ins w:id="6" w:author="ZPC" w:date="2019-05-17T11:27:00Z">
        <w:r>
          <w:rPr>
            <w:rStyle w:val="normalchar"/>
            <w:rFonts w:ascii="Arial" w:hAnsi="Arial" w:cs="Arial"/>
            <w:color w:val="000000"/>
            <w:sz w:val="28"/>
            <w:szCs w:val="28"/>
          </w:rPr>
          <w:t xml:space="preserve"> e</w:t>
        </w:r>
      </w:ins>
      <w:del w:id="7" w:author="ZPC" w:date="2019-05-17T11:27:00Z">
        <w:r w:rsidDel="00D32A36">
          <w:rPr>
            <w:rStyle w:val="normalchar"/>
            <w:rFonts w:ascii="Arial" w:hAnsi="Arial" w:cs="Arial"/>
            <w:color w:val="000000"/>
            <w:sz w:val="28"/>
            <w:szCs w:val="28"/>
          </w:rPr>
          <w:delText>,</w:delText>
        </w:r>
      </w:del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o acesso rápido a informações entre outros benefícios.</w:t>
      </w:r>
    </w:p>
    <w:p w:rsidR="00D32A36" w:rsidRDefault="00D32A36" w:rsidP="00D32A36">
      <w:pPr>
        <w:pStyle w:val="normal0"/>
        <w:spacing w:before="0" w:beforeAutospacing="0" w:after="200" w:afterAutospacing="0" w:line="360" w:lineRule="atLeast"/>
        <w:jc w:val="both"/>
        <w:rPr>
          <w:rFonts w:ascii="Calibri" w:hAnsi="Calibri" w:cs="Calibri"/>
          <w:color w:val="000000"/>
          <w:sz w:val="22"/>
          <w:szCs w:val="22"/>
        </w:rPr>
        <w:pPrChange w:id="8" w:author="ZPC" w:date="2019-05-17T11:27:00Z">
          <w:pPr>
            <w:pStyle w:val="normal0"/>
            <w:spacing w:before="0" w:beforeAutospacing="0" w:after="200" w:afterAutospacing="0" w:line="360" w:lineRule="atLeast"/>
          </w:pPr>
        </w:pPrChange>
      </w:pPr>
      <w:commentRangeStart w:id="9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Porém o celular pode ser uma grande </w:t>
      </w:r>
      <w:commentRangeStart w:id="10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ponte para o prejuízo </w:t>
      </w:r>
      <w:commentRangeEnd w:id="10"/>
      <w:r>
        <w:rPr>
          <w:rStyle w:val="Refdecomentrio"/>
          <w:rFonts w:asciiTheme="minorHAnsi" w:eastAsiaTheme="minorHAnsi" w:hAnsiTheme="minorHAnsi" w:cstheme="minorBidi"/>
          <w:lang w:eastAsia="en-US"/>
        </w:rPr>
        <w:commentReference w:id="10"/>
      </w:r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quando mal utilizado, por exemplo, jogos </w:t>
      </w:r>
      <w:proofErr w:type="gramStart"/>
      <w:r>
        <w:rPr>
          <w:rStyle w:val="normalchar"/>
          <w:rFonts w:ascii="Arial" w:hAnsi="Arial" w:cs="Arial"/>
          <w:color w:val="000000"/>
          <w:sz w:val="28"/>
          <w:szCs w:val="28"/>
        </w:rPr>
        <w:t>viciantes ,</w:t>
      </w:r>
      <w:proofErr w:type="gramEnd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obsessão por filmes, séries, tudo em nível elevado, isolando-se da sociedade e autodestruindo a mente.</w:t>
      </w:r>
      <w:commentRangeEnd w:id="9"/>
      <w:r>
        <w:rPr>
          <w:rStyle w:val="Refdecomentrio"/>
          <w:rFonts w:asciiTheme="minorHAnsi" w:eastAsiaTheme="minorHAnsi" w:hAnsiTheme="minorHAnsi" w:cstheme="minorBidi"/>
          <w:lang w:eastAsia="en-US"/>
        </w:rPr>
        <w:commentReference w:id="9"/>
      </w:r>
    </w:p>
    <w:p w:rsidR="00D32A36" w:rsidRDefault="00D32A36" w:rsidP="00D32A36">
      <w:pPr>
        <w:pStyle w:val="normal0"/>
        <w:spacing w:before="0" w:beforeAutospacing="0" w:after="200" w:afterAutospacing="0" w:line="360" w:lineRule="atLeast"/>
        <w:jc w:val="both"/>
        <w:rPr>
          <w:rFonts w:ascii="Calibri" w:hAnsi="Calibri" w:cs="Calibri"/>
          <w:color w:val="000000"/>
          <w:sz w:val="22"/>
          <w:szCs w:val="22"/>
        </w:rPr>
        <w:pPrChange w:id="11" w:author="ZPC" w:date="2019-05-17T11:27:00Z">
          <w:pPr>
            <w:pStyle w:val="normal0"/>
            <w:spacing w:before="0" w:beforeAutospacing="0" w:after="200" w:afterAutospacing="0" w:line="360" w:lineRule="atLeast"/>
          </w:pPr>
        </w:pPrChange>
      </w:pPr>
      <w:commentRangeStart w:id="12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O celular pode ser um anjo ou </w:t>
      </w:r>
      <w:ins w:id="13" w:author="ZPC" w:date="2019-05-17T11:28:00Z">
        <w:r>
          <w:rPr>
            <w:rStyle w:val="normalchar"/>
            <w:rFonts w:ascii="Arial" w:hAnsi="Arial" w:cs="Arial"/>
            <w:color w:val="000000"/>
            <w:sz w:val="28"/>
            <w:szCs w:val="28"/>
          </w:rPr>
          <w:t xml:space="preserve">um </w:t>
        </w:r>
      </w:ins>
      <w:del w:id="14" w:author="ZPC" w:date="2019-05-17T11:28:00Z">
        <w:r w:rsidDel="00D32A36">
          <w:rPr>
            <w:rStyle w:val="normalchar"/>
            <w:rFonts w:ascii="Arial" w:hAnsi="Arial" w:cs="Arial"/>
            <w:color w:val="000000"/>
            <w:sz w:val="28"/>
            <w:szCs w:val="28"/>
          </w:rPr>
          <w:delText>demônio ,</w:delText>
        </w:r>
      </w:del>
      <w:ins w:id="15" w:author="ZPC" w:date="2019-05-17T11:28:00Z">
        <w:r>
          <w:rPr>
            <w:rStyle w:val="normalchar"/>
            <w:rFonts w:ascii="Arial" w:hAnsi="Arial" w:cs="Arial"/>
            <w:color w:val="000000"/>
            <w:sz w:val="28"/>
            <w:szCs w:val="28"/>
          </w:rPr>
          <w:t>demônio,</w:t>
        </w:r>
      </w:ins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assim como quase tudo no mundo</w:t>
      </w:r>
      <w:ins w:id="16" w:author="ZPC" w:date="2019-05-17T11:28:00Z">
        <w:r>
          <w:rPr>
            <w:rStyle w:val="normalchar"/>
            <w:rFonts w:ascii="Arial" w:hAnsi="Arial" w:cs="Arial"/>
            <w:color w:val="000000"/>
            <w:sz w:val="28"/>
            <w:szCs w:val="28"/>
          </w:rPr>
          <w:t>. P</w:t>
        </w:r>
      </w:ins>
      <w:del w:id="17" w:author="ZPC" w:date="2019-05-17T11:28:00Z">
        <w:r w:rsidDel="00D32A36">
          <w:rPr>
            <w:rStyle w:val="normalchar"/>
            <w:rFonts w:ascii="Arial" w:hAnsi="Arial" w:cs="Arial"/>
            <w:color w:val="000000"/>
            <w:sz w:val="28"/>
            <w:szCs w:val="28"/>
          </w:rPr>
          <w:delText>, p</w:delText>
        </w:r>
      </w:del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ara diminuir os contras, pode partir do homem que o domina, saber usar para seu próprio benefício, sem se </w:t>
      </w:r>
      <w:proofErr w:type="gramStart"/>
      <w:r>
        <w:rPr>
          <w:rStyle w:val="normalchar"/>
          <w:rFonts w:ascii="Arial" w:hAnsi="Arial" w:cs="Arial"/>
          <w:color w:val="000000"/>
          <w:sz w:val="28"/>
          <w:szCs w:val="28"/>
        </w:rPr>
        <w:t>prejudicar.</w:t>
      </w:r>
      <w:commentRangeEnd w:id="12"/>
      <w:proofErr w:type="gramEnd"/>
      <w:r>
        <w:rPr>
          <w:rStyle w:val="Refdecomentrio"/>
          <w:rFonts w:asciiTheme="minorHAnsi" w:eastAsiaTheme="minorHAnsi" w:hAnsiTheme="minorHAnsi" w:cstheme="minorBidi"/>
          <w:lang w:eastAsia="en-US"/>
        </w:rPr>
        <w:commentReference w:id="12"/>
      </w:r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</w:t>
      </w:r>
      <w:commentRangeStart w:id="18"/>
      <w:r>
        <w:rPr>
          <w:rStyle w:val="normalchar"/>
          <w:rFonts w:ascii="Arial" w:hAnsi="Arial" w:cs="Arial"/>
          <w:color w:val="000000"/>
          <w:sz w:val="28"/>
          <w:szCs w:val="28"/>
        </w:rPr>
        <w:t>Como existem pessoas seriamente viciadas, boa coisa é procurar grupos de apoio, dependendo da gravidade clinicas de recuperação, para o tratamento de dependência em celular, o problema pode ser resolvido.</w:t>
      </w:r>
      <w:commentRangeEnd w:id="18"/>
      <w:r>
        <w:rPr>
          <w:rStyle w:val="Refdecomentrio"/>
          <w:rFonts w:asciiTheme="minorHAnsi" w:eastAsiaTheme="minorHAnsi" w:hAnsiTheme="minorHAnsi" w:cstheme="minorBidi"/>
          <w:lang w:eastAsia="en-US"/>
        </w:rPr>
        <w:commentReference w:id="18"/>
      </w:r>
    </w:p>
    <w:p w:rsidR="00D32A36" w:rsidRDefault="00D32A36" w:rsidP="00D32A36">
      <w:pPr>
        <w:jc w:val="both"/>
        <w:rPr>
          <w:ins w:id="19" w:author="ZPC" w:date="2019-05-17T11:31:00Z"/>
          <w:rFonts w:ascii="Arial Black" w:hAnsi="Arial Black"/>
          <w:color w:val="FF0000"/>
        </w:rPr>
        <w:pPrChange w:id="20" w:author="ZPC" w:date="2019-05-17T11:31:00Z">
          <w:pPr/>
        </w:pPrChange>
      </w:pPr>
      <w:ins w:id="21" w:author="ZPC" w:date="2019-05-17T11:31:00Z">
        <w:r>
          <w:rPr>
            <w:rFonts w:ascii="Arial Black" w:hAnsi="Arial Black"/>
            <w:color w:val="FF0000"/>
          </w:rPr>
          <w:t>Sua redação tem problemas</w:t>
        </w:r>
        <w:r>
          <w:rPr>
            <w:rFonts w:ascii="Arial Black" w:hAnsi="Arial Black"/>
            <w:color w:val="FF0000"/>
          </w:rPr>
          <w:t xml:space="preserve"> gramaticais e</w:t>
        </w:r>
        <w:proofErr w:type="gramStart"/>
        <w:r>
          <w:rPr>
            <w:rFonts w:ascii="Arial Black" w:hAnsi="Arial Black"/>
            <w:color w:val="FF0000"/>
          </w:rPr>
          <w:t xml:space="preserve"> </w:t>
        </w:r>
        <w:r>
          <w:rPr>
            <w:rFonts w:ascii="Arial Black" w:hAnsi="Arial Black"/>
            <w:color w:val="FF0000"/>
          </w:rPr>
          <w:t xml:space="preserve"> </w:t>
        </w:r>
        <w:proofErr w:type="gramEnd"/>
        <w:r>
          <w:rPr>
            <w:rFonts w:ascii="Arial Black" w:hAnsi="Arial Black"/>
            <w:color w:val="FF0000"/>
          </w:rPr>
          <w:t>de coesão, o que não é nada bom.</w:t>
        </w:r>
      </w:ins>
    </w:p>
    <w:p w:rsidR="00D32A36" w:rsidRDefault="00D32A36" w:rsidP="00D32A36">
      <w:pPr>
        <w:jc w:val="both"/>
        <w:rPr>
          <w:ins w:id="22" w:author="ZPC" w:date="2019-05-17T11:31:00Z"/>
          <w:rFonts w:ascii="Arial Black" w:hAnsi="Arial Black"/>
          <w:color w:val="FF0000"/>
        </w:rPr>
        <w:pPrChange w:id="23" w:author="ZPC" w:date="2019-05-17T11:31:00Z">
          <w:pPr/>
        </w:pPrChange>
      </w:pPr>
      <w:ins w:id="24" w:author="ZPC" w:date="2019-05-17T11:31:00Z">
        <w:r>
          <w:rPr>
            <w:rFonts w:ascii="Arial Black" w:hAnsi="Arial Black"/>
            <w:color w:val="FF0000"/>
          </w:rPr>
          <w:t xml:space="preserve">Falta intimidade com as palavras e percebe-se que você não está </w:t>
        </w:r>
      </w:ins>
      <w:ins w:id="25" w:author="ZPC" w:date="2019-05-17T11:32:00Z">
        <w:r>
          <w:rPr>
            <w:rFonts w:ascii="Arial Black" w:hAnsi="Arial Black"/>
            <w:color w:val="FF0000"/>
          </w:rPr>
          <w:t>habituada</w:t>
        </w:r>
      </w:ins>
      <w:ins w:id="26" w:author="ZPC" w:date="2019-05-17T11:31:00Z">
        <w:r>
          <w:rPr>
            <w:rFonts w:ascii="Arial Black" w:hAnsi="Arial Black"/>
            <w:color w:val="FF0000"/>
          </w:rPr>
          <w:t xml:space="preserve"> a fazer redaç</w:t>
        </w:r>
      </w:ins>
      <w:ins w:id="27" w:author="ZPC" w:date="2019-05-17T11:32:00Z">
        <w:r>
          <w:rPr>
            <w:rFonts w:ascii="Arial Black" w:hAnsi="Arial Black"/>
            <w:color w:val="FF0000"/>
          </w:rPr>
          <w:t>ões.</w:t>
        </w:r>
      </w:ins>
    </w:p>
    <w:p w:rsidR="00D32A36" w:rsidRDefault="00D32A36" w:rsidP="00D32A36">
      <w:pPr>
        <w:jc w:val="both"/>
        <w:rPr>
          <w:ins w:id="28" w:author="ZPC" w:date="2019-05-17T11:31:00Z"/>
          <w:rFonts w:ascii="Arial Black" w:hAnsi="Arial Black"/>
          <w:color w:val="FF0000"/>
        </w:rPr>
      </w:pPr>
      <w:ins w:id="29" w:author="ZPC" w:date="2019-05-17T11:31:00Z">
        <w:r>
          <w:rPr>
            <w:rFonts w:ascii="Arial Black" w:hAnsi="Arial Black"/>
            <w:color w:val="FF0000"/>
          </w:rPr>
          <w:t>O que conta a nosso favor é que estamos apenas no início da caminhada. Observe as correções e faça a reescritura</w:t>
        </w:r>
      </w:ins>
      <w:ins w:id="30" w:author="ZPC" w:date="2019-05-17T11:32:00Z">
        <w:r>
          <w:rPr>
            <w:rFonts w:ascii="Arial Black" w:hAnsi="Arial Black"/>
            <w:color w:val="FF0000"/>
          </w:rPr>
          <w:t>.</w:t>
        </w:r>
      </w:ins>
      <w:ins w:id="31" w:author="ZPC" w:date="2019-05-17T11:31:00Z">
        <w:r>
          <w:rPr>
            <w:rFonts w:ascii="Arial Black" w:hAnsi="Arial Black"/>
            <w:color w:val="FF0000"/>
          </w:rPr>
          <w:t xml:space="preserve"> </w:t>
        </w:r>
      </w:ins>
    </w:p>
    <w:p w:rsidR="00D32A36" w:rsidRPr="0011661A" w:rsidRDefault="00D32A36" w:rsidP="00D32A36">
      <w:pPr>
        <w:jc w:val="both"/>
        <w:rPr>
          <w:ins w:id="32" w:author="ZPC" w:date="2019-05-17T11:31:00Z"/>
          <w:rFonts w:ascii="Arial Black" w:hAnsi="Arial Black"/>
          <w:color w:val="FF0000"/>
        </w:rPr>
      </w:pPr>
      <w:ins w:id="33" w:author="ZPC" w:date="2019-05-17T11:31:00Z">
        <w:r>
          <w:rPr>
            <w:rFonts w:ascii="Arial Black" w:hAnsi="Arial Black"/>
            <w:color w:val="FF0000"/>
          </w:rPr>
          <w:t xml:space="preserve">Nota </w:t>
        </w:r>
      </w:ins>
      <w:ins w:id="34" w:author="ZPC" w:date="2019-05-17T11:32:00Z">
        <w:r>
          <w:rPr>
            <w:rFonts w:ascii="Arial Black" w:hAnsi="Arial Black"/>
            <w:color w:val="FF0000"/>
          </w:rPr>
          <w:t>3</w:t>
        </w:r>
      </w:ins>
      <w:bookmarkStart w:id="35" w:name="_GoBack"/>
      <w:bookmarkEnd w:id="35"/>
      <w:ins w:id="36" w:author="ZPC" w:date="2019-05-17T11:31:00Z">
        <w:r>
          <w:rPr>
            <w:rFonts w:ascii="Arial Black" w:hAnsi="Arial Black"/>
            <w:color w:val="FF0000"/>
          </w:rPr>
          <w:t>,0</w:t>
        </w:r>
      </w:ins>
    </w:p>
    <w:p w:rsidR="00FE4219" w:rsidRDefault="00FE4219"/>
    <w:sectPr w:rsidR="00FE4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ZPC" w:date="2019-05-17T11:26:00Z" w:initials="Z">
    <w:p w:rsidR="00D32A36" w:rsidRDefault="00D32A36">
      <w:pPr>
        <w:pStyle w:val="Textodecomentrio"/>
      </w:pPr>
      <w:r>
        <w:rPr>
          <w:rStyle w:val="Refdecomentrio"/>
        </w:rPr>
        <w:annotationRef/>
      </w:r>
      <w:r>
        <w:t>Muito mal escrito e confuso.</w:t>
      </w:r>
    </w:p>
  </w:comment>
  <w:comment w:id="10" w:author="ZPC" w:date="2019-05-17T11:28:00Z" w:initials="Z">
    <w:p w:rsidR="00D32A36" w:rsidRDefault="00D32A36">
      <w:pPr>
        <w:pStyle w:val="Textodecomentrio"/>
      </w:pPr>
      <w:r>
        <w:rPr>
          <w:rStyle w:val="Refdecomentrio"/>
        </w:rPr>
        <w:annotationRef/>
      </w:r>
      <w:r>
        <w:t>O que é isso?</w:t>
      </w:r>
    </w:p>
  </w:comment>
  <w:comment w:id="9" w:author="ZPC" w:date="2019-05-17T11:28:00Z" w:initials="Z">
    <w:p w:rsidR="00D32A36" w:rsidRDefault="00D32A36">
      <w:pPr>
        <w:pStyle w:val="Textodecomentrio"/>
      </w:pPr>
      <w:r>
        <w:rPr>
          <w:rStyle w:val="Refdecomentrio"/>
        </w:rPr>
        <w:annotationRef/>
      </w:r>
      <w:proofErr w:type="spellStart"/>
      <w:r>
        <w:t>Trercho</w:t>
      </w:r>
      <w:proofErr w:type="spellEnd"/>
      <w:r>
        <w:t xml:space="preserve"> totalmente confuso.</w:t>
      </w:r>
    </w:p>
  </w:comment>
  <w:comment w:id="12" w:author="ZPC" w:date="2019-05-17T11:29:00Z" w:initials="Z">
    <w:p w:rsidR="00D32A36" w:rsidRDefault="00D32A36">
      <w:pPr>
        <w:pStyle w:val="Textodecomentrio"/>
      </w:pPr>
      <w:r>
        <w:rPr>
          <w:rStyle w:val="Refdecomentrio"/>
        </w:rPr>
        <w:annotationRef/>
      </w:r>
      <w:r>
        <w:t>Confuso.</w:t>
      </w:r>
    </w:p>
  </w:comment>
  <w:comment w:id="18" w:author="ZPC" w:date="2019-05-17T11:30:00Z" w:initials="Z">
    <w:p w:rsidR="00D32A36" w:rsidRDefault="00D32A36">
      <w:pPr>
        <w:pStyle w:val="Textodecomentrio"/>
      </w:pPr>
      <w:r>
        <w:rPr>
          <w:rStyle w:val="Refdecomentrio"/>
        </w:rPr>
        <w:annotationRef/>
      </w:r>
      <w:r>
        <w:t>E termina confuso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36"/>
    <w:rsid w:val="00D32A36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basedOn w:val="Normal"/>
    <w:rsid w:val="00D3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char">
    <w:name w:val="normal__char"/>
    <w:basedOn w:val="Fontepargpadro"/>
    <w:rsid w:val="00D32A36"/>
  </w:style>
  <w:style w:type="character" w:styleId="Refdecomentrio">
    <w:name w:val="annotation reference"/>
    <w:basedOn w:val="Fontepargpadro"/>
    <w:uiPriority w:val="99"/>
    <w:semiHidden/>
    <w:unhideWhenUsed/>
    <w:rsid w:val="00D32A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2A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2A3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2A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2A3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basedOn w:val="Normal"/>
    <w:rsid w:val="00D3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char">
    <w:name w:val="normal__char"/>
    <w:basedOn w:val="Fontepargpadro"/>
    <w:rsid w:val="00D32A36"/>
  </w:style>
  <w:style w:type="character" w:styleId="Refdecomentrio">
    <w:name w:val="annotation reference"/>
    <w:basedOn w:val="Fontepargpadro"/>
    <w:uiPriority w:val="99"/>
    <w:semiHidden/>
    <w:unhideWhenUsed/>
    <w:rsid w:val="00D32A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2A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2A3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2A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2A3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ZPC</dc:creator>
  <cp:lastModifiedBy>ZPC</cp:lastModifiedBy>
  <cp:revision>1</cp:revision>
  <dcterms:created xsi:type="dcterms:W3CDTF">2019-05-17T14:24:00Z</dcterms:created>
  <dcterms:modified xsi:type="dcterms:W3CDTF">2019-05-17T14:33:00Z</dcterms:modified>
</cp:coreProperties>
</file>